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CEBCC" w14:textId="77777777" w:rsidR="00B538B1" w:rsidRDefault="00B538B1">
      <w:pPr>
        <w:pStyle w:val="Heading2"/>
        <w:jc w:val="both"/>
        <w:rPr>
          <w:sz w:val="21"/>
          <w:szCs w:val="21"/>
        </w:rPr>
      </w:pPr>
      <w:r>
        <w:rPr>
          <w:sz w:val="21"/>
          <w:szCs w:val="21"/>
        </w:rPr>
        <w:t>Exposing Menus in Alibre Design:</w:t>
      </w:r>
    </w:p>
    <w:p w14:paraId="37D3F275" w14:textId="77777777" w:rsidR="00B538B1" w:rsidRDefault="00B538B1">
      <w:pPr>
        <w:pStyle w:val="BodyText"/>
        <w:jc w:val="both"/>
        <w:rPr>
          <w:rFonts w:ascii="Verdana" w:hAnsi="Verdana"/>
          <w:sz w:val="21"/>
          <w:szCs w:val="21"/>
        </w:rPr>
      </w:pPr>
      <w:r>
        <w:rPr>
          <w:rFonts w:ascii="Verdana" w:hAnsi="Verdana"/>
          <w:sz w:val="21"/>
          <w:szCs w:val="21"/>
        </w:rPr>
        <w:t>Add-ons wanting to expose a menu structure within Alibre Design will need to support a COM interface named IAlibreAddOn. The pointer to this interface will be obtained by Alibre Design at the time when Alibre Design loads the list of available add-ons when it is launched. Alibre Design will attempt to obtain this interface pointer from the add-on by invoking the function GetAddOnInterface ( ) exported by the add-on’s DLL.  All advanced add-ons desiring tight UI integration with Alibre Design will have to implement  this function. This function will return the IAlibreAddOn interface pointer implemented by the add-on.</w:t>
      </w:r>
    </w:p>
    <w:p w14:paraId="3DE93EA1" w14:textId="77777777" w:rsidR="00B538B1" w:rsidRDefault="00B538B1">
      <w:pPr>
        <w:pStyle w:val="BodyText"/>
        <w:jc w:val="both"/>
        <w:rPr>
          <w:rFonts w:ascii="Verdana" w:hAnsi="Verdana"/>
          <w:b/>
          <w:i/>
        </w:rPr>
      </w:pPr>
      <w:r>
        <w:rPr>
          <w:rFonts w:ascii="Verdana" w:hAnsi="Verdana"/>
          <w:b/>
          <w:i/>
        </w:rPr>
        <w:t>In this add-on sample project, see the following source files to see an example usage  of some of the above mentioned API:</w:t>
      </w:r>
    </w:p>
    <w:p w14:paraId="0BC19B70" w14:textId="77777777" w:rsidR="00B538B1" w:rsidRDefault="00B538B1">
      <w:pPr>
        <w:pStyle w:val="BodyText"/>
        <w:jc w:val="both"/>
        <w:rPr>
          <w:rFonts w:ascii="Verdana" w:hAnsi="Verdana"/>
          <w:b/>
          <w:i/>
        </w:rPr>
      </w:pPr>
      <w:r>
        <w:rPr>
          <w:rFonts w:ascii="Verdana" w:hAnsi="Verdana"/>
          <w:b/>
          <w:i/>
        </w:rPr>
        <w:t>Function GetAddOnInterface() - SampleAddOn.H and SampleAddOn.CPP</w:t>
      </w:r>
    </w:p>
    <w:p w14:paraId="1F0ABAFC" w14:textId="77777777" w:rsidR="00B538B1" w:rsidRDefault="00B538B1">
      <w:pPr>
        <w:pStyle w:val="BodyText"/>
        <w:jc w:val="both"/>
        <w:rPr>
          <w:rFonts w:ascii="Verdana" w:hAnsi="Verdana"/>
          <w:b/>
          <w:i/>
        </w:rPr>
      </w:pPr>
      <w:r>
        <w:rPr>
          <w:rFonts w:ascii="Verdana" w:hAnsi="Verdana"/>
          <w:b/>
          <w:i/>
        </w:rPr>
        <w:t>Interface IAlibreAddOn – CSampleAddOnInterface.H and  CSampleAddOnInterface.CPP</w:t>
      </w:r>
    </w:p>
    <w:p w14:paraId="672A6659" w14:textId="77777777" w:rsidR="00B538B1" w:rsidRDefault="00B538B1">
      <w:pPr>
        <w:pStyle w:val="BodyText"/>
        <w:jc w:val="both"/>
      </w:pPr>
    </w:p>
    <w:p w14:paraId="06EBDDBB" w14:textId="77777777" w:rsidR="00B538B1" w:rsidRDefault="00B538B1">
      <w:pPr>
        <w:pStyle w:val="BodyText"/>
        <w:jc w:val="both"/>
        <w:rPr>
          <w:b/>
          <w:sz w:val="21"/>
          <w:szCs w:val="21"/>
        </w:rPr>
      </w:pPr>
      <w:r>
        <w:rPr>
          <w:rFonts w:ascii="Verdana" w:hAnsi="Verdana"/>
          <w:b/>
          <w:spacing w:val="-15"/>
          <w:kern w:val="28"/>
          <w:sz w:val="21"/>
          <w:szCs w:val="21"/>
        </w:rPr>
        <w:t>Adding GUI elements into Alibre Design’s Explorer</w:t>
      </w:r>
      <w:r>
        <w:rPr>
          <w:b/>
          <w:sz w:val="21"/>
          <w:szCs w:val="21"/>
        </w:rPr>
        <w:t>:</w:t>
      </w:r>
    </w:p>
    <w:p w14:paraId="35E1F708" w14:textId="77777777" w:rsidR="00B538B1" w:rsidRDefault="00B538B1">
      <w:pPr>
        <w:pStyle w:val="BodyText"/>
        <w:jc w:val="both"/>
        <w:rPr>
          <w:rFonts w:ascii="Verdana" w:hAnsi="Verdana"/>
          <w:sz w:val="21"/>
          <w:szCs w:val="21"/>
        </w:rPr>
      </w:pPr>
      <w:r>
        <w:rPr>
          <w:rFonts w:ascii="Verdana" w:hAnsi="Verdana"/>
          <w:sz w:val="21"/>
          <w:szCs w:val="21"/>
        </w:rPr>
        <w:t>Some add-ons may want to tightly integrate their UI within AD by showing their UI elements within AD’s explorer pane that currently houses AD’s Design Explorer tree control. The requirements and assumptions for providing such a capability are defined here:</w:t>
      </w:r>
    </w:p>
    <w:p w14:paraId="27B81B97"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An add-on requiring this capability will have to implement the IAlibreAddOn interface noted above.</w:t>
      </w:r>
    </w:p>
    <w:p w14:paraId="116AD660"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 xml:space="preserve">The capability involves adding a new tab-page to AD’s Explorer. The add-on’s UI elements will go into this tab page. </w:t>
      </w:r>
    </w:p>
    <w:p w14:paraId="47A09763"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 xml:space="preserve">This capability will be </w:t>
      </w:r>
      <w:r>
        <w:rPr>
          <w:rFonts w:ascii="Verdana" w:hAnsi="Verdana"/>
          <w:sz w:val="21"/>
          <w:szCs w:val="21"/>
          <w:u w:val="single"/>
        </w:rPr>
        <w:t>available to an add-on only within the scope of executing an add-on menu command that implements IAlibreAddOnCommand</w:t>
      </w:r>
      <w:r>
        <w:rPr>
          <w:rFonts w:ascii="Verdana" w:hAnsi="Verdana"/>
          <w:sz w:val="21"/>
          <w:szCs w:val="21"/>
        </w:rPr>
        <w:t xml:space="preserve">. </w:t>
      </w:r>
    </w:p>
    <w:p w14:paraId="65C77AB2"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 xml:space="preserve">When the add-on command is invoked by user, Alibre Design will call IAlibreAddOnCommand.AddTab (VARIANT_BOOL *pAddTab) on the command.  If the add-on does not require a GUI presence, it will return E_NOTIMPL or set VARIANT_FALSE to *pAddTab and a tab page will not be added. Else a new tab page  will be created for the add-on by Alibre Design. </w:t>
      </w:r>
    </w:p>
    <w:p w14:paraId="32305F29"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If the add-on indicated to Alibre Design that it wanted to add a tab page to the Explorer pane, Alibre Design will subsequently call the method IAlibreAddOnCommand.OnShowUI(int hWnd) on the command. Here, the add-on needs to add whatever UI controls it wants to show inside this tab page. The hwnd passed in is the windows handle of the newly added pane for Add-on for parenting purposes.</w:t>
      </w:r>
    </w:p>
    <w:p w14:paraId="1BD7330E" w14:textId="77777777" w:rsidR="00B538B1" w:rsidRDefault="00B538B1">
      <w:pPr>
        <w:pStyle w:val="BodyText"/>
        <w:jc w:val="both"/>
        <w:rPr>
          <w:rFonts w:ascii="Verdana" w:hAnsi="Verdana"/>
          <w:b/>
          <w:i/>
        </w:rPr>
      </w:pPr>
      <w:r>
        <w:rPr>
          <w:rFonts w:ascii="Verdana" w:hAnsi="Verdana"/>
          <w:b/>
          <w:i/>
        </w:rPr>
        <w:t>In this add-on sample project, see the following source files to see an example usage  of some of the above mentioned API:</w:t>
      </w:r>
    </w:p>
    <w:p w14:paraId="7F786F21" w14:textId="77777777" w:rsidR="00B538B1" w:rsidRDefault="00B538B1">
      <w:pPr>
        <w:pStyle w:val="BodyText"/>
        <w:jc w:val="both"/>
        <w:rPr>
          <w:rFonts w:ascii="Verdana" w:hAnsi="Verdana"/>
          <w:b/>
          <w:i/>
        </w:rPr>
      </w:pPr>
      <w:r>
        <w:rPr>
          <w:rFonts w:ascii="Verdana" w:hAnsi="Verdana"/>
          <w:b/>
          <w:i/>
        </w:rPr>
        <w:t>IAlibreAddOn::InvokeCommand()  – CsampleAddOnInterface.CPP</w:t>
      </w:r>
    </w:p>
    <w:p w14:paraId="02338180" w14:textId="77777777" w:rsidR="00B538B1" w:rsidRDefault="00B538B1">
      <w:pPr>
        <w:pStyle w:val="BodyText"/>
        <w:jc w:val="both"/>
        <w:rPr>
          <w:rFonts w:ascii="Verdana" w:hAnsi="Verdana"/>
          <w:b/>
          <w:i/>
        </w:rPr>
      </w:pPr>
      <w:r>
        <w:rPr>
          <w:rFonts w:ascii="Verdana" w:hAnsi="Verdana"/>
          <w:b/>
          <w:i/>
        </w:rPr>
        <w:t>IAlibreAddOnCommand::AddTab() – CShowUICommand.H and CShowUICommand.CPP</w:t>
      </w:r>
    </w:p>
    <w:p w14:paraId="71E4F024" w14:textId="77777777" w:rsidR="00B538B1" w:rsidRDefault="00B538B1">
      <w:pPr>
        <w:pStyle w:val="BodyText"/>
        <w:jc w:val="both"/>
        <w:rPr>
          <w:rFonts w:ascii="Verdana" w:hAnsi="Verdana"/>
          <w:b/>
          <w:i/>
        </w:rPr>
      </w:pPr>
      <w:r>
        <w:rPr>
          <w:rFonts w:ascii="Verdana" w:hAnsi="Verdana"/>
          <w:b/>
          <w:i/>
        </w:rPr>
        <w:t>IAlibreAddOnCommand::OnShowUI() – CShowUICommand.CPP</w:t>
      </w:r>
    </w:p>
    <w:p w14:paraId="0A37501D" w14:textId="77777777" w:rsidR="00B538B1" w:rsidRDefault="00B538B1">
      <w:pPr>
        <w:pStyle w:val="BodyText"/>
        <w:jc w:val="both"/>
        <w:rPr>
          <w:rFonts w:ascii="Verdana" w:hAnsi="Verdana"/>
          <w:b/>
          <w:i/>
        </w:rPr>
      </w:pPr>
    </w:p>
    <w:p w14:paraId="5AE76534" w14:textId="77777777" w:rsidR="00B538B1" w:rsidRDefault="00B538B1">
      <w:pPr>
        <w:pStyle w:val="BodyText"/>
        <w:jc w:val="both"/>
        <w:rPr>
          <w:rFonts w:ascii="Verdana" w:hAnsi="Verdana"/>
          <w:b/>
          <w:sz w:val="21"/>
          <w:szCs w:val="21"/>
        </w:rPr>
      </w:pPr>
      <w:r>
        <w:rPr>
          <w:rFonts w:ascii="Verdana" w:hAnsi="Verdana"/>
          <w:b/>
          <w:spacing w:val="-15"/>
          <w:kern w:val="28"/>
          <w:sz w:val="21"/>
          <w:szCs w:val="21"/>
        </w:rPr>
        <w:t>Displaying graphics into Alibre Design’s graphics window</w:t>
      </w:r>
      <w:r>
        <w:rPr>
          <w:rFonts w:ascii="Verdana" w:hAnsi="Verdana"/>
          <w:b/>
          <w:sz w:val="21"/>
          <w:szCs w:val="21"/>
        </w:rPr>
        <w:t>:</w:t>
      </w:r>
    </w:p>
    <w:p w14:paraId="687876DA" w14:textId="77777777" w:rsidR="00B538B1" w:rsidRDefault="00B538B1">
      <w:pPr>
        <w:pStyle w:val="BodyText"/>
        <w:jc w:val="both"/>
        <w:rPr>
          <w:rFonts w:ascii="Verdana" w:hAnsi="Verdana"/>
          <w:sz w:val="21"/>
          <w:szCs w:val="21"/>
        </w:rPr>
      </w:pPr>
      <w:r>
        <w:rPr>
          <w:rFonts w:ascii="Verdana" w:hAnsi="Verdana"/>
          <w:sz w:val="21"/>
          <w:szCs w:val="21"/>
        </w:rPr>
        <w:t>An add-on can draw into AD’s Geometry canvas (graphics window) using GDI functions. Let us lay here the requirements and assumptions that define this feature:</w:t>
      </w:r>
    </w:p>
    <w:p w14:paraId="1DB2A5C2"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An add-on requiring this capability will have to support the IAlibreAddOn interface.</w:t>
      </w:r>
    </w:p>
    <w:p w14:paraId="2F044461"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The capability involves drawing or superimposing graphic elements (lines, text and other symbols) into AD’s graphics window that is tightly synchronized with AD’s rendering process.</w:t>
      </w:r>
    </w:p>
    <w:p w14:paraId="6D14E42B"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 xml:space="preserve">This capability will be </w:t>
      </w:r>
      <w:r>
        <w:rPr>
          <w:rFonts w:ascii="Verdana" w:hAnsi="Verdana"/>
          <w:sz w:val="21"/>
          <w:szCs w:val="21"/>
          <w:u w:val="single"/>
        </w:rPr>
        <w:t>available to an add-on only within the scope of executing an add-on menu command that implements IAlibreAddOnCommand</w:t>
      </w:r>
      <w:r>
        <w:rPr>
          <w:rFonts w:ascii="Verdana" w:hAnsi="Verdana"/>
          <w:sz w:val="21"/>
          <w:szCs w:val="21"/>
        </w:rPr>
        <w:t xml:space="preserve">.  Alibre Design will call the ‘OnRender’ method on this interface during the lifetime of the command whenever Alibre Design is updating its display canvas. </w:t>
      </w:r>
    </w:p>
    <w:p w14:paraId="0D1C8B40" w14:textId="77777777" w:rsidR="00B538B1" w:rsidRDefault="00B538B1">
      <w:pPr>
        <w:pStyle w:val="BodyText"/>
        <w:numPr>
          <w:ilvl w:val="0"/>
          <w:numId w:val="3"/>
        </w:numPr>
        <w:jc w:val="both"/>
        <w:rPr>
          <w:rFonts w:ascii="Verdana" w:hAnsi="Verdana"/>
          <w:sz w:val="21"/>
          <w:szCs w:val="21"/>
          <w:u w:val="single"/>
        </w:rPr>
      </w:pPr>
      <w:r>
        <w:rPr>
          <w:rFonts w:ascii="Verdana" w:hAnsi="Verdana"/>
          <w:sz w:val="21"/>
          <w:szCs w:val="21"/>
        </w:rPr>
        <w:t xml:space="preserve">The GDI graphics rendered by the add-on are of transient nature. That is, they can be displayed only as long as the add-on command is active. So, </w:t>
      </w:r>
      <w:r>
        <w:rPr>
          <w:rFonts w:ascii="Verdana" w:hAnsi="Verdana"/>
          <w:sz w:val="21"/>
          <w:szCs w:val="21"/>
          <w:u w:val="single"/>
        </w:rPr>
        <w:t>this capability is ideal for temporary graphics like previews and operation results etc. – things that do not stick around after the lifetime of the command that drew them.</w:t>
      </w:r>
    </w:p>
    <w:p w14:paraId="57A21325"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 xml:space="preserve">The active add-on command can trigger update of Alibre Design’s display canvas. This can be achieved by explicitly calling method UpdateCanvas or InvalidateCanvas on the IADAddOnCommandSite interface telling AD to redraw its canvas. </w:t>
      </w:r>
    </w:p>
    <w:p w14:paraId="222B11DD"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Add-on can  instruct  Alibre Design to not perform its (the latter’s) standard rendering during an update triggered by the add-on by making a call to implemented by Alibre. During a canvas update, this will cause Alibre Design to clear the canvas and then let the add-on alone to render its graphics to the canvas via the call to “OnRender” mentioned above.</w:t>
      </w:r>
    </w:p>
    <w:p w14:paraId="1EF24813" w14:textId="77777777" w:rsidR="00B538B1" w:rsidRDefault="00B538B1">
      <w:pPr>
        <w:pStyle w:val="BodyText"/>
        <w:jc w:val="both"/>
        <w:rPr>
          <w:rFonts w:ascii="Verdana" w:hAnsi="Verdana"/>
          <w:b/>
          <w:i/>
        </w:rPr>
      </w:pPr>
      <w:r>
        <w:rPr>
          <w:rFonts w:ascii="Verdana" w:hAnsi="Verdana"/>
          <w:b/>
          <w:i/>
        </w:rPr>
        <w:t>In this add-on sample project, see the following source files to see an example usage  of some of the above mentioned API:</w:t>
      </w:r>
    </w:p>
    <w:p w14:paraId="095A836F" w14:textId="77777777" w:rsidR="00B538B1" w:rsidRDefault="00B538B1">
      <w:pPr>
        <w:pStyle w:val="BodyText"/>
        <w:jc w:val="both"/>
        <w:rPr>
          <w:rFonts w:ascii="Verdana" w:hAnsi="Verdana"/>
          <w:b/>
          <w:i/>
        </w:rPr>
      </w:pPr>
      <w:r>
        <w:rPr>
          <w:rFonts w:ascii="Verdana" w:hAnsi="Verdana"/>
          <w:b/>
          <w:i/>
        </w:rPr>
        <w:t>IAlibreAddOnCommand::OnRender() – CDefineAnimationCommand.CPP  and CStartAnimationCommand.CPP</w:t>
      </w:r>
    </w:p>
    <w:p w14:paraId="34DA48D3" w14:textId="77777777" w:rsidR="00B538B1" w:rsidRDefault="00B538B1">
      <w:pPr>
        <w:pStyle w:val="BodyText"/>
        <w:jc w:val="both"/>
        <w:rPr>
          <w:rFonts w:ascii="Verdana" w:hAnsi="Verdana"/>
          <w:b/>
          <w:i/>
        </w:rPr>
      </w:pPr>
      <w:r>
        <w:rPr>
          <w:rFonts w:ascii="Verdana" w:hAnsi="Verdana"/>
          <w:b/>
          <w:i/>
        </w:rPr>
        <w:t>IADAddOnCommandSite::UpdateCanvas() – CDefineAnimationCommand.CPP</w:t>
      </w:r>
    </w:p>
    <w:p w14:paraId="338A484E" w14:textId="77777777" w:rsidR="00B538B1" w:rsidRDefault="00B538B1">
      <w:pPr>
        <w:pStyle w:val="BodyText"/>
        <w:jc w:val="both"/>
        <w:rPr>
          <w:rFonts w:ascii="Verdana" w:hAnsi="Verdana"/>
          <w:b/>
          <w:i/>
        </w:rPr>
      </w:pPr>
      <w:r>
        <w:rPr>
          <w:rFonts w:ascii="Verdana" w:hAnsi="Verdana"/>
          <w:b/>
          <w:i/>
        </w:rPr>
        <w:t>IADAddOnCommandSite::OverrideRender() – CStartAnimationCommand.CPP</w:t>
      </w:r>
    </w:p>
    <w:p w14:paraId="5DAB6C7B" w14:textId="77777777" w:rsidR="00B538B1" w:rsidRDefault="00B538B1">
      <w:pPr>
        <w:pStyle w:val="BodyText"/>
        <w:jc w:val="both"/>
        <w:rPr>
          <w:rFonts w:cs="Arial"/>
          <w:b/>
          <w:bCs/>
          <w:sz w:val="22"/>
          <w:szCs w:val="18"/>
        </w:rPr>
      </w:pPr>
    </w:p>
    <w:p w14:paraId="3E1D914A" w14:textId="77777777" w:rsidR="00B538B1" w:rsidRDefault="00B538B1">
      <w:pPr>
        <w:pStyle w:val="BodyText"/>
        <w:jc w:val="both"/>
        <w:rPr>
          <w:rFonts w:ascii="Verdana" w:hAnsi="Verdana"/>
          <w:b/>
          <w:sz w:val="21"/>
          <w:szCs w:val="21"/>
        </w:rPr>
      </w:pPr>
      <w:r>
        <w:rPr>
          <w:rFonts w:ascii="Verdana" w:hAnsi="Verdana"/>
          <w:b/>
          <w:sz w:val="21"/>
          <w:szCs w:val="21"/>
        </w:rPr>
        <w:t>Saving custom data to Alibre file:</w:t>
      </w:r>
    </w:p>
    <w:p w14:paraId="37575DF7" w14:textId="77777777" w:rsidR="00B538B1" w:rsidRDefault="00B538B1">
      <w:pPr>
        <w:pStyle w:val="BodyText"/>
        <w:jc w:val="both"/>
        <w:rPr>
          <w:rFonts w:ascii="Verdana" w:hAnsi="Verdana"/>
          <w:b/>
          <w:sz w:val="21"/>
          <w:szCs w:val="21"/>
        </w:rPr>
      </w:pPr>
      <w:r>
        <w:rPr>
          <w:rFonts w:ascii="Verdana" w:hAnsi="Verdana"/>
          <w:sz w:val="21"/>
          <w:szCs w:val="21"/>
        </w:rPr>
        <w:t>Add-on can</w:t>
      </w:r>
      <w:r>
        <w:rPr>
          <w:rFonts w:ascii="Verdana" w:hAnsi="Verdana"/>
          <w:bCs/>
          <w:sz w:val="21"/>
          <w:szCs w:val="21"/>
        </w:rPr>
        <w:t xml:space="preserve"> persist data within Alibre Design file which is a compound file. AddOn interested in persisting its data within  Alibre Design file needs to provide additional XML tag in the configuration file (&lt;AddOn&gt;.adc) file. Following is the sample XML tag:</w:t>
      </w:r>
    </w:p>
    <w:p w14:paraId="6C1F75A3" w14:textId="77777777" w:rsidR="00B538B1" w:rsidRDefault="00B538B1">
      <w:pPr>
        <w:pStyle w:val="BodyText"/>
        <w:ind w:firstLine="720"/>
        <w:jc w:val="both"/>
        <w:rPr>
          <w:rFonts w:ascii="Verdana" w:hAnsi="Verdana"/>
          <w:bCs/>
          <w:sz w:val="21"/>
          <w:szCs w:val="21"/>
        </w:rPr>
      </w:pPr>
      <w:r>
        <w:rPr>
          <w:rFonts w:ascii="Verdana" w:hAnsi="Verdana"/>
          <w:bCs/>
          <w:sz w:val="21"/>
          <w:szCs w:val="21"/>
        </w:rPr>
        <w:t xml:space="preserve">   &lt;PersistentData streamName="MyStreamName"/&gt;</w:t>
      </w:r>
    </w:p>
    <w:p w14:paraId="7506E024" w14:textId="77777777" w:rsidR="00B538B1" w:rsidRDefault="00B538B1">
      <w:pPr>
        <w:pStyle w:val="BodyText"/>
        <w:jc w:val="both"/>
        <w:rPr>
          <w:rFonts w:ascii="Verdana" w:hAnsi="Verdana" w:cs="Arial"/>
          <w:b/>
          <w:bCs/>
          <w:sz w:val="21"/>
          <w:szCs w:val="21"/>
        </w:rPr>
      </w:pPr>
      <w:r>
        <w:rPr>
          <w:rFonts w:ascii="Verdana" w:hAnsi="Verdana"/>
          <w:bCs/>
          <w:sz w:val="21"/>
          <w:szCs w:val="21"/>
        </w:rPr>
        <w:t>Additionally, the add-on will have to implement two methods on IAlibreAddOn interface, namely, LoadData ( ) and SaveData ( ).</w:t>
      </w:r>
    </w:p>
    <w:p w14:paraId="226317EA" w14:textId="77777777" w:rsidR="00B538B1" w:rsidRDefault="00B538B1">
      <w:pPr>
        <w:pStyle w:val="BodyText"/>
        <w:jc w:val="both"/>
        <w:rPr>
          <w:rFonts w:cs="Arial"/>
          <w:b/>
          <w:bCs/>
          <w:sz w:val="22"/>
          <w:szCs w:val="18"/>
        </w:rPr>
      </w:pPr>
      <w:r>
        <w:rPr>
          <w:rFonts w:ascii="Verdana" w:hAnsi="Verdana"/>
          <w:b/>
          <w:i/>
        </w:rPr>
        <w:t>In this add-on sample project we do not persist custom data.</w:t>
      </w:r>
    </w:p>
    <w:p w14:paraId="02EB378F" w14:textId="77777777" w:rsidR="00B538B1" w:rsidRDefault="00B538B1">
      <w:pPr>
        <w:pStyle w:val="BodyText"/>
        <w:jc w:val="both"/>
        <w:rPr>
          <w:rFonts w:cs="Arial"/>
          <w:b/>
          <w:bCs/>
          <w:sz w:val="22"/>
          <w:szCs w:val="18"/>
        </w:rPr>
      </w:pPr>
    </w:p>
    <w:p w14:paraId="27FB0DBA" w14:textId="77777777" w:rsidR="00B538B1" w:rsidRDefault="00B538B1">
      <w:pPr>
        <w:pStyle w:val="BodyText"/>
        <w:numPr>
          <w:ins w:id="0" w:author="Unknown" w:date="2005-07-07T10:20:00Z"/>
        </w:numPr>
        <w:jc w:val="both"/>
        <w:rPr>
          <w:rFonts w:ascii="Verdana" w:hAnsi="Verdana" w:cs="Courier New"/>
          <w:b/>
          <w:bCs/>
          <w:sz w:val="24"/>
          <w:szCs w:val="24"/>
        </w:rPr>
      </w:pPr>
      <w:r>
        <w:rPr>
          <w:rFonts w:ascii="Verdana" w:hAnsi="Verdana" w:cs="Courier New"/>
          <w:b/>
          <w:bCs/>
          <w:sz w:val="24"/>
          <w:szCs w:val="24"/>
        </w:rPr>
        <w:t>Steps to implement tightly integrated Add-On in VC++:</w:t>
      </w:r>
    </w:p>
    <w:p w14:paraId="078A32D6" w14:textId="77777777" w:rsidR="00B538B1" w:rsidRDefault="00B538B1">
      <w:pPr>
        <w:pStyle w:val="BodyText"/>
        <w:spacing w:after="0"/>
        <w:jc w:val="both"/>
        <w:rPr>
          <w:rFonts w:ascii="Verdana" w:hAnsi="Verdana" w:cs="Courier New"/>
        </w:rPr>
      </w:pPr>
      <w:r>
        <w:rPr>
          <w:rFonts w:ascii="Verdana" w:eastAsia="SimSun" w:hAnsi="Verdana" w:cs="Courier New"/>
          <w:lang w:eastAsia="zh-CN"/>
        </w:rPr>
        <w:t xml:space="preserve">Let us take a closer look at implementing the interfaces </w:t>
      </w:r>
      <w:r>
        <w:rPr>
          <w:rFonts w:ascii="Verdana" w:hAnsi="Verdana" w:cs="Courier New"/>
        </w:rPr>
        <w:t xml:space="preserve">IAlibreAddOn and </w:t>
      </w:r>
      <w:r>
        <w:rPr>
          <w:rFonts w:ascii="Verdana" w:eastAsia="SimSun" w:hAnsi="Verdana" w:cs="Courier New"/>
          <w:lang w:eastAsia="zh-CN"/>
        </w:rPr>
        <w:t>IAlibreAddOnCommand that AlibreDesign would expect an AddOn wanting tighter integration to support.</w:t>
      </w:r>
    </w:p>
    <w:p w14:paraId="6A05A809" w14:textId="77777777" w:rsidR="00B538B1" w:rsidRDefault="00B538B1">
      <w:pPr>
        <w:pStyle w:val="BodyText"/>
        <w:spacing w:after="0"/>
        <w:jc w:val="both"/>
        <w:rPr>
          <w:rFonts w:ascii="Verdana" w:hAnsi="Verdana" w:cs="Courier New"/>
        </w:rPr>
      </w:pPr>
    </w:p>
    <w:p w14:paraId="0AF75FCC" w14:textId="6BB93C4B" w:rsidR="00B538B1" w:rsidRDefault="27E4013D" w:rsidP="27E4013D">
      <w:pPr>
        <w:pStyle w:val="BodyText"/>
        <w:spacing w:after="0"/>
        <w:jc w:val="both"/>
        <w:rPr>
          <w:rFonts w:ascii="Verdana" w:hAnsi="Verdana" w:cs="Courier New"/>
        </w:rPr>
      </w:pPr>
      <w:r w:rsidRPr="27E4013D">
        <w:rPr>
          <w:rFonts w:ascii="Verdana" w:hAnsi="Verdana" w:cs="Courier New"/>
          <w:b/>
          <w:bCs/>
          <w:sz w:val="24"/>
          <w:szCs w:val="24"/>
        </w:rPr>
        <w:t>Step 1</w:t>
      </w:r>
      <w:r w:rsidRPr="27E4013D">
        <w:rPr>
          <w:rFonts w:ascii="Verdana" w:hAnsi="Verdana" w:cs="Courier New"/>
          <w:b/>
          <w:bCs/>
        </w:rPr>
        <w:t>:</w:t>
      </w:r>
      <w:r w:rsidRPr="27E4013D">
        <w:rPr>
          <w:rFonts w:ascii="Verdana" w:hAnsi="Verdana" w:cs="Courier New"/>
        </w:rPr>
        <w:t xml:space="preserve"> Create an new VC++ DLL project, import the files </w:t>
      </w:r>
      <w:r w:rsidRPr="27E4013D">
        <w:t xml:space="preserve">AlibreX_64.tlb and </w:t>
      </w:r>
      <w:r w:rsidRPr="27E4013D">
        <w:rPr>
          <w:rFonts w:ascii="Verdana" w:hAnsi="Verdana" w:cs="Courier New"/>
        </w:rPr>
        <w:t xml:space="preserve"> </w:t>
      </w:r>
      <w:r w:rsidRPr="27E4013D">
        <w:t>AlibreAddOn_64.tlb</w:t>
      </w:r>
      <w:r w:rsidRPr="27E4013D">
        <w:rPr>
          <w:rFonts w:ascii="Verdana" w:hAnsi="Verdana" w:cs="Courier New"/>
        </w:rPr>
        <w:t xml:space="preserve"> in the StdAfx.h with the path suitable to your machine:</w:t>
      </w:r>
    </w:p>
    <w:p w14:paraId="5A39BBE3" w14:textId="77777777" w:rsidR="00B538B1" w:rsidRDefault="00B538B1">
      <w:pPr>
        <w:pStyle w:val="BodyText"/>
        <w:spacing w:after="0"/>
        <w:jc w:val="both"/>
        <w:rPr>
          <w:rFonts w:ascii="Verdana" w:hAnsi="Verdana" w:cs="Courier New"/>
        </w:rPr>
      </w:pPr>
    </w:p>
    <w:p w14:paraId="6CCD1A96" w14:textId="1B875A75" w:rsidR="27E4013D" w:rsidRPr="00FB4F0D" w:rsidRDefault="27E4013D" w:rsidP="27E4013D">
      <w:pPr>
        <w:ind w:firstLine="720"/>
        <w:rPr>
          <w:rFonts w:ascii="Consolas" w:hAnsi="Consolas"/>
          <w:sz w:val="19"/>
          <w:szCs w:val="19"/>
        </w:rPr>
      </w:pPr>
      <w:r w:rsidRPr="00FB4F0D">
        <w:rPr>
          <w:rFonts w:ascii="Consolas" w:hAnsi="Consolas"/>
          <w:sz w:val="19"/>
          <w:szCs w:val="19"/>
        </w:rPr>
        <w:t xml:space="preserve">#import "C:\Program Files\Alibre Design\Program\AlibreX_64.tlb"    </w:t>
      </w:r>
    </w:p>
    <w:p w14:paraId="14D494B5" w14:textId="78A39D6F" w:rsidR="27E4013D" w:rsidRPr="00FB4F0D" w:rsidRDefault="27E4013D" w:rsidP="00D02D04">
      <w:pPr>
        <w:pStyle w:val="BodyText"/>
        <w:spacing w:after="0"/>
        <w:ind w:left="720"/>
        <w:rPr>
          <w:rFonts w:ascii="Consolas" w:hAnsi="Consolas"/>
          <w:sz w:val="19"/>
          <w:szCs w:val="19"/>
        </w:rPr>
      </w:pPr>
      <w:r w:rsidRPr="00FB4F0D">
        <w:rPr>
          <w:rFonts w:ascii="Consolas" w:hAnsi="Consolas"/>
          <w:sz w:val="19"/>
          <w:szCs w:val="19"/>
        </w:rPr>
        <w:t>#import "C:\Program Files\Alibre Design\Program\AlibreAddOn_64.tlb" raw_interfaces_only</w:t>
      </w:r>
    </w:p>
    <w:p w14:paraId="37DB97AC" w14:textId="7E566E22" w:rsidR="00FB4F0D" w:rsidRDefault="00FB4F0D" w:rsidP="00D02D04">
      <w:pPr>
        <w:pStyle w:val="BodyText"/>
        <w:spacing w:after="0"/>
        <w:ind w:left="720"/>
      </w:pPr>
    </w:p>
    <w:p w14:paraId="7BB1B5B7" w14:textId="77777777" w:rsidR="00FB4F0D" w:rsidRPr="00FB4F0D" w:rsidRDefault="00FB4F0D" w:rsidP="00FB4F0D">
      <w:pPr>
        <w:autoSpaceDE w:val="0"/>
        <w:autoSpaceDN w:val="0"/>
        <w:adjustRightInd w:val="0"/>
        <w:ind w:firstLine="720"/>
        <w:rPr>
          <w:rFonts w:ascii="Consolas" w:eastAsia="SimSun" w:hAnsi="Consolas" w:cs="Consolas"/>
          <w:sz w:val="19"/>
          <w:szCs w:val="19"/>
          <w:lang w:eastAsia="ja-JP"/>
        </w:rPr>
      </w:pPr>
      <w:r w:rsidRPr="00FB4F0D">
        <w:rPr>
          <w:rFonts w:ascii="Consolas" w:eastAsia="SimSun" w:hAnsi="Consolas" w:cs="Consolas"/>
          <w:sz w:val="19"/>
          <w:szCs w:val="19"/>
          <w:lang w:eastAsia="ja-JP"/>
        </w:rPr>
        <w:t>using namespace AlibreX;</w:t>
      </w:r>
    </w:p>
    <w:p w14:paraId="54CC0796" w14:textId="6B9516E7" w:rsidR="00FB4F0D" w:rsidRPr="00FB4F0D" w:rsidRDefault="00FB4F0D" w:rsidP="00FB4F0D">
      <w:pPr>
        <w:pStyle w:val="BodyText"/>
        <w:spacing w:after="0"/>
        <w:ind w:left="720"/>
      </w:pPr>
      <w:r w:rsidRPr="00FB4F0D">
        <w:rPr>
          <w:rFonts w:ascii="Consolas" w:eastAsia="SimSun" w:hAnsi="Consolas" w:cs="Consolas"/>
          <w:sz w:val="19"/>
          <w:szCs w:val="19"/>
          <w:lang w:eastAsia="ja-JP"/>
        </w:rPr>
        <w:t>using namespace AlibreAddOn;</w:t>
      </w:r>
    </w:p>
    <w:p w14:paraId="0E04EB94" w14:textId="3CA291B4" w:rsidR="00B538B1" w:rsidRDefault="00B538B1" w:rsidP="00FB4F0D">
      <w:pPr>
        <w:pStyle w:val="BodyText"/>
        <w:jc w:val="both"/>
        <w:rPr>
          <w:rFonts w:ascii="Verdana" w:hAnsi="Verdana" w:cs="Courier New"/>
        </w:rPr>
      </w:pPr>
    </w:p>
    <w:p w14:paraId="71698C41" w14:textId="77777777" w:rsidR="00FB4F0D" w:rsidRDefault="00FB4F0D">
      <w:pPr>
        <w:pStyle w:val="BodyText"/>
        <w:jc w:val="both"/>
        <w:rPr>
          <w:rFonts w:ascii="Verdana" w:hAnsi="Verdana" w:cs="Courier New"/>
        </w:rPr>
      </w:pPr>
      <w:r w:rsidRPr="00FB4F0D">
        <w:rPr>
          <w:rFonts w:ascii="Consolas" w:eastAsia="SimSun" w:hAnsi="Consolas" w:cs="Consolas"/>
          <w:sz w:val="19"/>
          <w:szCs w:val="19"/>
          <w:lang w:eastAsia="ja-JP"/>
        </w:rPr>
        <w:t>AlibreX</w:t>
      </w:r>
      <w:r w:rsidR="00B538B1">
        <w:rPr>
          <w:rFonts w:ascii="Verdana" w:hAnsi="Verdana" w:cs="Courier New"/>
        </w:rPr>
        <w:t xml:space="preserve"> set</w:t>
      </w:r>
      <w:r>
        <w:rPr>
          <w:rFonts w:ascii="Verdana" w:hAnsi="Verdana" w:cs="Courier New"/>
        </w:rPr>
        <w:t>s</w:t>
      </w:r>
      <w:r w:rsidR="00B538B1">
        <w:rPr>
          <w:rFonts w:ascii="Verdana" w:hAnsi="Verdana" w:cs="Courier New"/>
        </w:rPr>
        <w:t xml:space="preserve"> you up for using API to, for example, query/manipulate geometry or assembly structure in an Alibre Design model. </w:t>
      </w:r>
    </w:p>
    <w:p w14:paraId="6009040F" w14:textId="2258408E" w:rsidR="00B538B1" w:rsidRDefault="00FB4F0D">
      <w:pPr>
        <w:pStyle w:val="BodyText"/>
        <w:jc w:val="both"/>
        <w:rPr>
          <w:rFonts w:ascii="Verdana" w:hAnsi="Verdana" w:cs="Courier New"/>
        </w:rPr>
      </w:pPr>
      <w:r w:rsidRPr="00FB4F0D">
        <w:rPr>
          <w:rFonts w:ascii="Consolas" w:eastAsia="SimSun" w:hAnsi="Consolas" w:cs="Consolas"/>
          <w:sz w:val="19"/>
          <w:szCs w:val="19"/>
          <w:lang w:eastAsia="ja-JP"/>
        </w:rPr>
        <w:t>AlibreAddOn</w:t>
      </w:r>
      <w:r>
        <w:rPr>
          <w:rFonts w:ascii="Verdana" w:hAnsi="Verdana" w:cs="Courier New"/>
        </w:rPr>
        <w:t xml:space="preserve"> sets you up for using API needed to implement tightly integrated addon inside Alibre Design</w:t>
      </w:r>
    </w:p>
    <w:p w14:paraId="0D0B940D" w14:textId="77777777" w:rsidR="00B538B1" w:rsidRDefault="00B538B1">
      <w:pPr>
        <w:pStyle w:val="BodyText"/>
        <w:spacing w:after="0"/>
        <w:jc w:val="both"/>
        <w:rPr>
          <w:rFonts w:ascii="Verdana" w:hAnsi="Verdana" w:cs="Courier New"/>
        </w:rPr>
      </w:pPr>
    </w:p>
    <w:p w14:paraId="3E1E3C0F" w14:textId="77777777" w:rsidR="00B538B1" w:rsidRDefault="00B538B1">
      <w:pPr>
        <w:pStyle w:val="BodyText"/>
        <w:jc w:val="both"/>
        <w:rPr>
          <w:rFonts w:ascii="Verdana" w:hAnsi="Verdana" w:cs="Courier New"/>
        </w:rPr>
      </w:pPr>
      <w:r>
        <w:rPr>
          <w:rFonts w:ascii="Verdana" w:hAnsi="Verdana" w:cs="Courier New"/>
          <w:b/>
          <w:bCs/>
          <w:sz w:val="24"/>
          <w:szCs w:val="24"/>
        </w:rPr>
        <w:t>Step 2</w:t>
      </w:r>
      <w:r>
        <w:rPr>
          <w:rFonts w:ascii="Verdana" w:hAnsi="Verdana" w:cs="Courier New"/>
          <w:b/>
          <w:bCs/>
        </w:rPr>
        <w:t>:</w:t>
      </w:r>
      <w:r>
        <w:rPr>
          <w:rFonts w:ascii="Verdana" w:hAnsi="Verdana" w:cs="Courier New"/>
        </w:rPr>
        <w:t xml:space="preserve"> We will need to implement a function: GetAddOnInterface () and export it on the AddOn’s DLL.</w:t>
      </w:r>
    </w:p>
    <w:p w14:paraId="2AC2E9D1" w14:textId="77777777" w:rsidR="00B538B1" w:rsidRDefault="00B538B1">
      <w:pPr>
        <w:pStyle w:val="BodyText"/>
        <w:jc w:val="both"/>
        <w:rPr>
          <w:rFonts w:ascii="Verdana" w:hAnsi="Verdana" w:cs="Courier New"/>
        </w:rPr>
      </w:pPr>
      <w:r>
        <w:rPr>
          <w:rFonts w:ascii="Verdana" w:hAnsi="Verdana" w:cs="Courier New"/>
        </w:rPr>
        <w:t>An Alibre add-on DLL has to export these functions: AddOnLoad, AddOnInvoke, and AddOnUnload. These are mandatory for any AddOn in Alibre. In addition to these functions, the function GetAddOnInterface( ) needs to be implemented and exported by the DLL of an add-on requiring tighter integration with Alibre Design. This DLL function will have to return object of type: IAlibreAddOn Interface as IUnknown*.</w:t>
      </w:r>
    </w:p>
    <w:p w14:paraId="2B5E48D1" w14:textId="77777777" w:rsidR="00B538B1" w:rsidRDefault="00B538B1">
      <w:pPr>
        <w:pStyle w:val="BodyText"/>
        <w:jc w:val="both"/>
        <w:rPr>
          <w:rFonts w:ascii="Verdana" w:hAnsi="Verdana" w:cs="Courier New"/>
        </w:rPr>
      </w:pPr>
      <w:r>
        <w:rPr>
          <w:rFonts w:ascii="Verdana" w:hAnsi="Verdana" w:cs="Courier New"/>
        </w:rPr>
        <w:t>Following is the typical definition of these exported functions in the main header file in the AddOn DLL project:</w:t>
      </w:r>
    </w:p>
    <w:p w14:paraId="0E27B00A" w14:textId="77777777" w:rsidR="00B538B1" w:rsidRDefault="00B538B1">
      <w:pPr>
        <w:pStyle w:val="BodyText"/>
        <w:spacing w:after="0"/>
        <w:jc w:val="both"/>
        <w:rPr>
          <w:rFonts w:ascii="Verdana" w:hAnsi="Verdana" w:cs="Courier New"/>
        </w:rPr>
      </w:pPr>
    </w:p>
    <w:p w14:paraId="257D1280"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extern "C"</w:t>
      </w:r>
    </w:p>
    <w:p w14:paraId="668EF8AE"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w:t>
      </w:r>
    </w:p>
    <w:p w14:paraId="60061E4C" w14:textId="77777777" w:rsidR="00B538B1" w:rsidRPr="00FB4F0D" w:rsidRDefault="00B538B1">
      <w:pPr>
        <w:pStyle w:val="BodyText"/>
        <w:spacing w:after="0"/>
        <w:jc w:val="both"/>
        <w:rPr>
          <w:rFonts w:ascii="Consolas" w:hAnsi="Consolas" w:cs="Courier New"/>
          <w:sz w:val="19"/>
        </w:rPr>
      </w:pPr>
    </w:p>
    <w:p w14:paraId="6EA5261B" w14:textId="77777777" w:rsidR="00B538B1" w:rsidRPr="00FB4F0D" w:rsidRDefault="00B538B1">
      <w:pPr>
        <w:pStyle w:val="BodyText"/>
        <w:spacing w:after="0"/>
        <w:ind w:firstLine="720"/>
        <w:jc w:val="both"/>
        <w:rPr>
          <w:rFonts w:ascii="Consolas" w:hAnsi="Consolas" w:cs="Courier New"/>
          <w:sz w:val="19"/>
        </w:rPr>
      </w:pPr>
      <w:r w:rsidRPr="00FB4F0D">
        <w:rPr>
          <w:rFonts w:ascii="Consolas" w:hAnsi="Consolas" w:cs="Courier New"/>
          <w:sz w:val="19"/>
        </w:rPr>
        <w:t>//(Please note APICLIENTAPP_API  is __declspec(dllexport) )</w:t>
      </w:r>
    </w:p>
    <w:p w14:paraId="44EAFD9C" w14:textId="77777777" w:rsidR="00B538B1" w:rsidRPr="00FB4F0D" w:rsidRDefault="00B538B1">
      <w:pPr>
        <w:pStyle w:val="BodyText"/>
        <w:spacing w:after="0"/>
        <w:ind w:left="720"/>
        <w:jc w:val="both"/>
        <w:rPr>
          <w:rFonts w:ascii="Consolas" w:hAnsi="Consolas" w:cs="Courier New"/>
          <w:sz w:val="19"/>
        </w:rPr>
      </w:pPr>
    </w:p>
    <w:p w14:paraId="1469C66E"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APICLIENTAPP_API void AddOnLoad (HWND windowHandle,</w:t>
      </w:r>
    </w:p>
    <w:p w14:paraId="58A54299"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VOID *pAutomationHook,</w:t>
      </w:r>
    </w:p>
    <w:p w14:paraId="2BE3721D"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VOID *reserved);</w:t>
      </w:r>
    </w:p>
    <w:p w14:paraId="4B94D5A5" w14:textId="77777777" w:rsidR="00B538B1" w:rsidRPr="00FB4F0D" w:rsidRDefault="00B538B1">
      <w:pPr>
        <w:pStyle w:val="BodyText"/>
        <w:spacing w:after="0"/>
        <w:ind w:left="720"/>
        <w:jc w:val="both"/>
        <w:rPr>
          <w:rFonts w:ascii="Consolas" w:hAnsi="Consolas" w:cs="Courier New"/>
          <w:sz w:val="19"/>
        </w:rPr>
      </w:pPr>
    </w:p>
    <w:p w14:paraId="66E9262C"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APICLIENTAPP_API void AddOnInvoke (HWND windowHandle,</w:t>
      </w:r>
    </w:p>
    <w:p w14:paraId="4874FD1C"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VOID *pAutomationHook,</w:t>
      </w:r>
    </w:p>
    <w:p w14:paraId="1D38DD7A"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LPCSTR sessionName,</w:t>
      </w:r>
    </w:p>
    <w:p w14:paraId="44B9F14A"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BOOL isLicensed,</w:t>
      </w:r>
    </w:p>
    <w:p w14:paraId="305DF11F"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VOID *reserved1,</w:t>
      </w:r>
    </w:p>
    <w:p w14:paraId="56D987C9"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VOID *reserved2);</w:t>
      </w:r>
    </w:p>
    <w:p w14:paraId="3DEEC669" w14:textId="77777777" w:rsidR="00B538B1" w:rsidRDefault="00B538B1">
      <w:pPr>
        <w:pStyle w:val="BodyText"/>
        <w:spacing w:after="0"/>
        <w:ind w:left="720"/>
        <w:jc w:val="both"/>
        <w:rPr>
          <w:rFonts w:ascii="Verdana" w:hAnsi="Verdana" w:cs="Courier New"/>
        </w:rPr>
      </w:pPr>
    </w:p>
    <w:p w14:paraId="3656B9AB" w14:textId="77777777" w:rsidR="00B538B1" w:rsidRDefault="00B538B1">
      <w:pPr>
        <w:pStyle w:val="BodyText"/>
        <w:spacing w:after="0"/>
        <w:ind w:left="720"/>
        <w:jc w:val="both"/>
        <w:rPr>
          <w:rFonts w:ascii="Verdana" w:hAnsi="Verdana" w:cs="Courier New"/>
        </w:rPr>
      </w:pPr>
    </w:p>
    <w:p w14:paraId="45FB0818" w14:textId="77777777" w:rsidR="00B538B1" w:rsidRDefault="00B538B1">
      <w:pPr>
        <w:pStyle w:val="BodyText"/>
        <w:spacing w:after="0"/>
        <w:ind w:left="720"/>
        <w:jc w:val="both"/>
        <w:rPr>
          <w:rFonts w:ascii="Verdana" w:hAnsi="Verdana" w:cs="Courier New"/>
        </w:rPr>
      </w:pPr>
    </w:p>
    <w:p w14:paraId="15ED7E14"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lastRenderedPageBreak/>
        <w:t>APICLIENTAPP_API void AddOnUnload (HWND windowHandle,</w:t>
      </w:r>
    </w:p>
    <w:p w14:paraId="11B70851"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t xml:space="preserve">  BOOL forceUnload,</w:t>
      </w:r>
    </w:p>
    <w:p w14:paraId="69E3714F"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t xml:space="preserve">  BOOL *cancel,       // set TRUE to cancel</w:t>
      </w:r>
    </w:p>
    <w:p w14:paraId="3630CD70"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t xml:space="preserve">  VOID *reserved1,</w:t>
      </w:r>
    </w:p>
    <w:p w14:paraId="2630734B"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t xml:space="preserve">  VOID *reserved2);</w:t>
      </w:r>
    </w:p>
    <w:p w14:paraId="049F31CB" w14:textId="77777777" w:rsidR="00B538B1" w:rsidRPr="00FB4F0D" w:rsidRDefault="00B538B1">
      <w:pPr>
        <w:pStyle w:val="BodyText"/>
        <w:spacing w:after="0"/>
        <w:ind w:left="720"/>
        <w:jc w:val="both"/>
        <w:rPr>
          <w:rFonts w:ascii="Consolas" w:hAnsi="Consolas" w:cs="Courier New"/>
          <w:sz w:val="19"/>
          <w:szCs w:val="19"/>
        </w:rPr>
      </w:pPr>
    </w:p>
    <w:p w14:paraId="6F7F5AA2" w14:textId="30720930"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 This last  function to return IAlibreAddOn Interface is needed to support</w:t>
      </w:r>
      <w:r w:rsidR="00FB4F0D">
        <w:rPr>
          <w:rFonts w:ascii="Consolas" w:hAnsi="Consolas" w:cs="Courier New"/>
          <w:sz w:val="19"/>
          <w:szCs w:val="19"/>
        </w:rPr>
        <w:br/>
        <w:t>// t</w:t>
      </w:r>
      <w:r w:rsidRPr="00FB4F0D">
        <w:rPr>
          <w:rFonts w:ascii="Consolas" w:hAnsi="Consolas" w:cs="Courier New"/>
          <w:sz w:val="19"/>
          <w:szCs w:val="19"/>
        </w:rPr>
        <w:t>ighter</w:t>
      </w:r>
      <w:r w:rsidR="00FB4F0D">
        <w:rPr>
          <w:rFonts w:ascii="Consolas" w:hAnsi="Consolas" w:cs="Courier New"/>
          <w:sz w:val="19"/>
          <w:szCs w:val="19"/>
        </w:rPr>
        <w:t xml:space="preserve"> </w:t>
      </w:r>
      <w:r w:rsidRPr="00FB4F0D">
        <w:rPr>
          <w:rFonts w:ascii="Consolas" w:hAnsi="Consolas" w:cs="Courier New"/>
          <w:sz w:val="19"/>
          <w:szCs w:val="19"/>
        </w:rPr>
        <w:t>Integration.</w:t>
      </w:r>
    </w:p>
    <w:p w14:paraId="7B7E778E" w14:textId="77777777" w:rsidR="00B538B1" w:rsidRPr="00FB4F0D" w:rsidRDefault="00B538B1">
      <w:pPr>
        <w:pStyle w:val="BodyText"/>
        <w:spacing w:after="0"/>
        <w:ind w:left="720"/>
        <w:jc w:val="both"/>
        <w:rPr>
          <w:rFonts w:ascii="Consolas" w:hAnsi="Consolas" w:cs="Courier New"/>
          <w:b/>
          <w:bCs/>
          <w:sz w:val="19"/>
          <w:szCs w:val="19"/>
        </w:rPr>
      </w:pPr>
      <w:r w:rsidRPr="00FB4F0D">
        <w:rPr>
          <w:rFonts w:ascii="Consolas" w:hAnsi="Consolas" w:cs="Courier New"/>
          <w:b/>
          <w:bCs/>
          <w:sz w:val="19"/>
          <w:szCs w:val="19"/>
        </w:rPr>
        <w:t xml:space="preserve">APICLIENTAPP_API IUnknown* GetAddOnInterface (); </w:t>
      </w:r>
      <w:r w:rsidRPr="00FB4F0D">
        <w:rPr>
          <w:rFonts w:ascii="Consolas" w:hAnsi="Consolas" w:cs="Courier New"/>
          <w:b/>
          <w:bCs/>
          <w:sz w:val="19"/>
          <w:szCs w:val="19"/>
        </w:rPr>
        <w:tab/>
      </w:r>
      <w:r w:rsidRPr="00FB4F0D">
        <w:rPr>
          <w:rFonts w:ascii="Consolas" w:hAnsi="Consolas" w:cs="Courier New"/>
          <w:b/>
          <w:bCs/>
          <w:sz w:val="19"/>
          <w:szCs w:val="19"/>
        </w:rPr>
        <w:tab/>
      </w:r>
    </w:p>
    <w:p w14:paraId="53128261" w14:textId="77777777" w:rsidR="00B538B1" w:rsidRPr="00FB4F0D" w:rsidRDefault="00B538B1">
      <w:pPr>
        <w:pStyle w:val="BodyText"/>
        <w:spacing w:after="0"/>
        <w:jc w:val="both"/>
        <w:rPr>
          <w:rFonts w:ascii="Consolas" w:hAnsi="Consolas" w:cs="Courier New"/>
          <w:sz w:val="19"/>
          <w:szCs w:val="19"/>
        </w:rPr>
      </w:pPr>
    </w:p>
    <w:p w14:paraId="2CF1C938" w14:textId="77777777" w:rsidR="00B538B1" w:rsidRPr="00FB4F0D" w:rsidRDefault="00B538B1">
      <w:pPr>
        <w:pStyle w:val="BodyText"/>
        <w:spacing w:after="0"/>
        <w:jc w:val="both"/>
        <w:rPr>
          <w:rFonts w:ascii="Consolas" w:hAnsi="Consolas" w:cs="Courier New"/>
          <w:sz w:val="19"/>
          <w:szCs w:val="19"/>
        </w:rPr>
      </w:pPr>
      <w:r w:rsidRPr="00FB4F0D">
        <w:rPr>
          <w:rFonts w:ascii="Consolas" w:hAnsi="Consolas" w:cs="Courier New"/>
          <w:sz w:val="19"/>
          <w:szCs w:val="19"/>
        </w:rPr>
        <w:t xml:space="preserve">} </w:t>
      </w:r>
    </w:p>
    <w:p w14:paraId="62486C05" w14:textId="77777777" w:rsidR="00B538B1" w:rsidRDefault="00B538B1">
      <w:pPr>
        <w:pStyle w:val="BodyText"/>
        <w:spacing w:after="0"/>
        <w:jc w:val="both"/>
        <w:rPr>
          <w:rFonts w:ascii="Verdana" w:hAnsi="Verdana" w:cs="Courier New"/>
        </w:rPr>
      </w:pPr>
    </w:p>
    <w:p w14:paraId="662F6ED0" w14:textId="77777777" w:rsidR="00B538B1" w:rsidRDefault="00B538B1">
      <w:pPr>
        <w:pStyle w:val="BodyText"/>
        <w:spacing w:after="0"/>
        <w:jc w:val="both"/>
        <w:rPr>
          <w:rFonts w:ascii="Verdana" w:hAnsi="Verdana" w:cs="Courier New"/>
        </w:rPr>
      </w:pPr>
      <w:r>
        <w:rPr>
          <w:rFonts w:ascii="Verdana" w:hAnsi="Verdana" w:cs="Courier New"/>
        </w:rPr>
        <w:t xml:space="preserve">The implementation of GetAddOnInterface () function should  instantiate an object of class, say, CAddOnInterface, that is derived from IAlibreAddOn (more on this in Step 3 below). It will return this to the caller (which of course will be Alibre Design) as an IUnknown pointer. </w:t>
      </w:r>
    </w:p>
    <w:p w14:paraId="6FD9A4E1" w14:textId="77777777" w:rsidR="00B538B1" w:rsidRDefault="00B538B1">
      <w:pPr>
        <w:pStyle w:val="BodyText"/>
        <w:spacing w:after="0"/>
        <w:jc w:val="both"/>
        <w:rPr>
          <w:rFonts w:ascii="Verdana" w:hAnsi="Verdana" w:cs="Courier New"/>
        </w:rPr>
      </w:pPr>
      <w:r>
        <w:rPr>
          <w:rFonts w:ascii="Verdana" w:hAnsi="Verdana" w:cs="Courier New"/>
        </w:rPr>
        <w:t>Typical Implementation of GetAddOnInterface () function could look like this:</w:t>
      </w:r>
    </w:p>
    <w:p w14:paraId="4101652C" w14:textId="77777777" w:rsidR="00B538B1" w:rsidRDefault="00B538B1">
      <w:pPr>
        <w:pStyle w:val="BodyText"/>
        <w:spacing w:after="0"/>
        <w:jc w:val="both"/>
        <w:rPr>
          <w:rFonts w:ascii="Verdana" w:hAnsi="Verdana" w:cs="Courier New"/>
        </w:rPr>
      </w:pPr>
    </w:p>
    <w:p w14:paraId="07726480"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APICLIENTAPP_API IUnknown* GetAddOnInterface ()</w:t>
      </w:r>
    </w:p>
    <w:p w14:paraId="748926B4"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w:t>
      </w:r>
    </w:p>
    <w:p w14:paraId="3609CACC"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ab/>
        <w:t>AFX_MANAGE_STATE (AfxGetStaticModuleState ())</w:t>
      </w:r>
    </w:p>
    <w:p w14:paraId="4B99056E" w14:textId="77777777" w:rsidR="00B538B1" w:rsidRPr="00FB4F0D" w:rsidRDefault="00B538B1">
      <w:pPr>
        <w:pStyle w:val="BodyText"/>
        <w:spacing w:after="0"/>
        <w:ind w:firstLine="720"/>
        <w:jc w:val="both"/>
        <w:rPr>
          <w:rFonts w:ascii="Consolas" w:hAnsi="Consolas" w:cs="Courier New"/>
          <w:sz w:val="19"/>
        </w:rPr>
      </w:pPr>
    </w:p>
    <w:p w14:paraId="08003A00" w14:textId="77777777" w:rsidR="00B538B1" w:rsidRPr="00FB4F0D" w:rsidRDefault="00B538B1">
      <w:pPr>
        <w:pStyle w:val="BodyText"/>
        <w:spacing w:after="0"/>
        <w:ind w:firstLine="720"/>
        <w:jc w:val="both"/>
        <w:rPr>
          <w:rFonts w:ascii="Consolas" w:hAnsi="Consolas" w:cs="Courier New"/>
          <w:sz w:val="19"/>
        </w:rPr>
      </w:pPr>
      <w:r w:rsidRPr="00FB4F0D">
        <w:rPr>
          <w:rFonts w:ascii="Consolas" w:hAnsi="Consolas" w:cs="Courier New"/>
          <w:sz w:val="19"/>
        </w:rPr>
        <w:t>// CAddOnInterface class implements IAlibreAddOn Interface</w:t>
      </w:r>
    </w:p>
    <w:p w14:paraId="04DFC1DE"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ab/>
        <w:t xml:space="preserve">IAlibreAddOn * pAddOnInterface = new CAddOnInterface (theApp.m_pRoot); </w:t>
      </w:r>
    </w:p>
    <w:p w14:paraId="28A39B55"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ab/>
        <w:t>return (IUnknown *) pAddOnInterface;</w:t>
      </w:r>
    </w:p>
    <w:p w14:paraId="2239F6FF"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w:t>
      </w:r>
    </w:p>
    <w:p w14:paraId="1299C43A" w14:textId="77777777" w:rsidR="00B538B1" w:rsidRDefault="00B538B1">
      <w:pPr>
        <w:pStyle w:val="Header"/>
        <w:tabs>
          <w:tab w:val="clear" w:pos="4320"/>
          <w:tab w:val="clear" w:pos="8640"/>
        </w:tabs>
        <w:jc w:val="both"/>
        <w:rPr>
          <w:rFonts w:ascii="Verdana" w:hAnsi="Verdana" w:cs="Courier New"/>
          <w:sz w:val="20"/>
          <w:szCs w:val="20"/>
        </w:rPr>
      </w:pPr>
    </w:p>
    <w:p w14:paraId="69ADA1D2" w14:textId="77777777" w:rsidR="00B538B1" w:rsidRDefault="00B538B1">
      <w:pPr>
        <w:jc w:val="both"/>
        <w:rPr>
          <w:rFonts w:ascii="Verdana" w:hAnsi="Verdana" w:cs="Courier New"/>
          <w:sz w:val="20"/>
          <w:szCs w:val="20"/>
        </w:rPr>
      </w:pPr>
      <w:r>
        <w:rPr>
          <w:rFonts w:ascii="Verdana" w:hAnsi="Verdana" w:cs="Courier New"/>
          <w:sz w:val="20"/>
          <w:szCs w:val="20"/>
        </w:rPr>
        <w:t>Note: Root object: “theApp.m_pRoot” that is used in above function is the IADRoot object that can be obtained from AutomationHook in AddOnLoad () function. IADRoot is the top-most API object in Alibre Design’s Automation API hierarchy.</w:t>
      </w:r>
    </w:p>
    <w:p w14:paraId="4DDBEF00" w14:textId="77777777" w:rsidR="00B538B1" w:rsidRDefault="00B538B1">
      <w:pPr>
        <w:jc w:val="both"/>
        <w:rPr>
          <w:rFonts w:ascii="Verdana" w:hAnsi="Verdana" w:cs="Courier New"/>
          <w:sz w:val="20"/>
          <w:szCs w:val="20"/>
        </w:rPr>
      </w:pPr>
    </w:p>
    <w:p w14:paraId="3461D779" w14:textId="77777777" w:rsidR="00B538B1" w:rsidRDefault="00B538B1">
      <w:pPr>
        <w:pStyle w:val="BodyText"/>
        <w:spacing w:after="0"/>
        <w:jc w:val="both"/>
        <w:rPr>
          <w:rFonts w:ascii="Verdana" w:hAnsi="Verdana" w:cs="Courier New"/>
        </w:rPr>
      </w:pPr>
    </w:p>
    <w:p w14:paraId="0AD75692" w14:textId="77777777" w:rsidR="00B538B1" w:rsidRDefault="00B538B1">
      <w:pPr>
        <w:pStyle w:val="BodyText"/>
        <w:spacing w:after="0"/>
        <w:jc w:val="both"/>
        <w:rPr>
          <w:rFonts w:ascii="Verdana" w:hAnsi="Verdana" w:cs="Courier New"/>
        </w:rPr>
      </w:pPr>
      <w:r>
        <w:rPr>
          <w:rFonts w:ascii="Verdana" w:hAnsi="Verdana" w:cs="Courier New"/>
          <w:b/>
          <w:bCs/>
          <w:sz w:val="24"/>
          <w:szCs w:val="24"/>
        </w:rPr>
        <w:t>Step 3</w:t>
      </w:r>
      <w:r>
        <w:rPr>
          <w:rFonts w:ascii="Verdana" w:hAnsi="Verdana" w:cs="Courier New"/>
          <w:b/>
          <w:bCs/>
        </w:rPr>
        <w:t>:</w:t>
      </w:r>
      <w:r>
        <w:rPr>
          <w:rFonts w:ascii="Verdana" w:hAnsi="Verdana" w:cs="Courier New"/>
        </w:rPr>
        <w:t xml:space="preserve"> As mentioned above, we add a new class, say, CAddOnInterface to implement IAlibreAddOn. The definition of this class in its header file looks like this:</w:t>
      </w:r>
    </w:p>
    <w:p w14:paraId="3CF2D8B6" w14:textId="77777777" w:rsidR="00B538B1" w:rsidRDefault="00B538B1">
      <w:pPr>
        <w:pStyle w:val="BodyText"/>
        <w:spacing w:after="0"/>
        <w:jc w:val="both"/>
        <w:rPr>
          <w:rFonts w:ascii="Verdana" w:hAnsi="Verdana" w:cs="Courier New"/>
        </w:rPr>
      </w:pPr>
    </w:p>
    <w:p w14:paraId="5E446859" w14:textId="77777777" w:rsidR="00B538B1" w:rsidRPr="00F625B7" w:rsidRDefault="00B538B1" w:rsidP="00F625B7">
      <w:pPr>
        <w:pStyle w:val="BodyText"/>
        <w:spacing w:after="0"/>
        <w:rPr>
          <w:rFonts w:ascii="Consolas" w:hAnsi="Consolas" w:cs="Courier New"/>
          <w:b/>
          <w:sz w:val="19"/>
          <w:szCs w:val="19"/>
        </w:rPr>
      </w:pPr>
      <w:r w:rsidRPr="00F625B7">
        <w:rPr>
          <w:rFonts w:ascii="Consolas" w:hAnsi="Consolas" w:cs="Courier New"/>
          <w:b/>
          <w:sz w:val="19"/>
          <w:szCs w:val="19"/>
        </w:rPr>
        <w:t>class CAddOnInterface  : public IAlibreAddOn</w:t>
      </w:r>
    </w:p>
    <w:p w14:paraId="0FB78278" w14:textId="77777777" w:rsidR="00B538B1" w:rsidRPr="00F625B7" w:rsidRDefault="00B538B1" w:rsidP="00F625B7">
      <w:pPr>
        <w:pStyle w:val="BodyText"/>
        <w:spacing w:after="0"/>
        <w:rPr>
          <w:rFonts w:ascii="Consolas" w:hAnsi="Consolas" w:cs="Courier New"/>
          <w:sz w:val="19"/>
          <w:szCs w:val="19"/>
        </w:rPr>
      </w:pPr>
    </w:p>
    <w:p w14:paraId="3E3AF301" w14:textId="77777777" w:rsidR="00B538B1" w:rsidRPr="00F625B7" w:rsidRDefault="00B538B1" w:rsidP="00F625B7">
      <w:pPr>
        <w:pStyle w:val="BodyText"/>
        <w:spacing w:after="0"/>
        <w:jc w:val="both"/>
        <w:rPr>
          <w:rFonts w:ascii="Verdana" w:hAnsi="Verdana" w:cs="Courier New"/>
        </w:rPr>
      </w:pPr>
      <w:r w:rsidRPr="00F625B7">
        <w:rPr>
          <w:rFonts w:ascii="Verdana" w:hAnsi="Verdana" w:cs="Courier New"/>
        </w:rPr>
        <w:t xml:space="preserve">Implement the required methods for IUnknown and IDispatch. Now, let us take a look at the main properties and methods in </w:t>
      </w:r>
      <w:r w:rsidRPr="00F625B7">
        <w:rPr>
          <w:rFonts w:ascii="Verdana" w:hAnsi="Verdana" w:cs="Courier New"/>
          <w:b/>
        </w:rPr>
        <w:t>IAlibreAddOn interface</w:t>
      </w:r>
      <w:r w:rsidRPr="00F625B7">
        <w:rPr>
          <w:rFonts w:ascii="Verdana" w:hAnsi="Verdana" w:cs="Courier New"/>
        </w:rPr>
        <w:t xml:space="preserve"> that a tightly integrated add-in would implement:</w:t>
      </w:r>
    </w:p>
    <w:p w14:paraId="1FC39945" w14:textId="77777777" w:rsidR="00B538B1" w:rsidRPr="00F625B7" w:rsidRDefault="00B538B1" w:rsidP="00F625B7">
      <w:pPr>
        <w:pStyle w:val="BodyText"/>
        <w:spacing w:after="0"/>
        <w:rPr>
          <w:rFonts w:ascii="Consolas" w:hAnsi="Consolas" w:cs="Courier New"/>
          <w:sz w:val="19"/>
          <w:szCs w:val="19"/>
        </w:rPr>
      </w:pPr>
    </w:p>
    <w:p w14:paraId="4BE8C973"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get_RootMenuItem</w:t>
      </w:r>
      <w:r w:rsidRPr="00F625B7">
        <w:rPr>
          <w:rFonts w:ascii="Consolas" w:hAnsi="Consolas" w:cs="Courier New"/>
          <w:sz w:val="19"/>
          <w:szCs w:val="19"/>
        </w:rPr>
        <w:t xml:space="preserve"> (/*[out,retval]*/ int *pRootMenuID);</w:t>
      </w:r>
    </w:p>
    <w:p w14:paraId="41F92370"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get_HasSubMenus</w:t>
      </w:r>
      <w:r w:rsidRPr="00F625B7">
        <w:rPr>
          <w:rFonts w:ascii="Consolas" w:hAnsi="Consolas" w:cs="Courier New"/>
          <w:sz w:val="19"/>
          <w:szCs w:val="19"/>
        </w:rPr>
        <w:t xml:space="preserve"> (/*[in]*/ int menuID, /*[out,retval]*/ VARIANT_BOOL *pHasSubMenus);</w:t>
      </w:r>
    </w:p>
    <w:p w14:paraId="5B863237"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get_SubMenuItems</w:t>
      </w:r>
      <w:r w:rsidRPr="00F625B7">
        <w:rPr>
          <w:rFonts w:ascii="Consolas" w:hAnsi="Consolas" w:cs="Courier New"/>
          <w:sz w:val="19"/>
          <w:szCs w:val="19"/>
        </w:rPr>
        <w:t xml:space="preserve"> (/*[in]*/ int menuID, /*[out,retval]*/ SAFEARRAY **pSubMenuIDs);</w:t>
      </w:r>
    </w:p>
    <w:p w14:paraId="77164716"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get_MenuItemText</w:t>
      </w:r>
      <w:r w:rsidRPr="00F625B7">
        <w:rPr>
          <w:rFonts w:ascii="Consolas" w:hAnsi="Consolas" w:cs="Courier New"/>
          <w:sz w:val="19"/>
          <w:szCs w:val="19"/>
        </w:rPr>
        <w:t xml:space="preserve"> (/*[in]*/ int menuID, /*[out,retval]*/ BSTR* pMenuDisplayText);</w:t>
      </w:r>
    </w:p>
    <w:p w14:paraId="3871F32C"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get_PopupMenu</w:t>
      </w:r>
      <w:r w:rsidRPr="00F625B7">
        <w:rPr>
          <w:rFonts w:ascii="Consolas" w:hAnsi="Consolas" w:cs="Courier New"/>
          <w:sz w:val="19"/>
          <w:szCs w:val="19"/>
        </w:rPr>
        <w:t xml:space="preserve"> (/*[in]*/ int menuID, /*[out,retval]*/ VARIANT_BOOL *IsPopup);</w:t>
      </w:r>
    </w:p>
    <w:p w14:paraId="50C240CF"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get_MenuItemState</w:t>
      </w:r>
      <w:r w:rsidRPr="00F625B7">
        <w:rPr>
          <w:rFonts w:ascii="Consolas" w:hAnsi="Consolas" w:cs="Courier New"/>
          <w:sz w:val="19"/>
          <w:szCs w:val="19"/>
        </w:rPr>
        <w:t xml:space="preserve"> (/*[in]*/ int menuID,  /*[in] */ BSTR sessionIdentifier, /*[out, retval]*/ enum ADDONMenuStates *pType);</w:t>
      </w:r>
    </w:p>
    <w:p w14:paraId="49CC475F"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get_MenuItemToolTip</w:t>
      </w:r>
      <w:r w:rsidRPr="00F625B7">
        <w:rPr>
          <w:rFonts w:ascii="Consolas" w:hAnsi="Consolas" w:cs="Courier New"/>
          <w:sz w:val="19"/>
          <w:szCs w:val="19"/>
        </w:rPr>
        <w:t xml:space="preserve"> (/*[in]*/ int menuID, /*[out, retval]*/ BSTR *pToolTip);</w:t>
      </w:r>
    </w:p>
    <w:p w14:paraId="2510DFE3"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lastRenderedPageBreak/>
        <w:t xml:space="preserve">HRESULT _stdcall </w:t>
      </w:r>
      <w:r w:rsidRPr="00F625B7">
        <w:rPr>
          <w:rFonts w:ascii="Consolas" w:hAnsi="Consolas" w:cs="Courier New"/>
          <w:b/>
          <w:sz w:val="19"/>
          <w:szCs w:val="19"/>
        </w:rPr>
        <w:t>InvokeCommand</w:t>
      </w:r>
      <w:r w:rsidRPr="00F625B7">
        <w:rPr>
          <w:rFonts w:ascii="Consolas" w:hAnsi="Consolas" w:cs="Courier New"/>
          <w:sz w:val="19"/>
          <w:szCs w:val="19"/>
        </w:rPr>
        <w:t xml:space="preserve"> (/*[in]*/ int menuID, /* [in] */ BSTR sessionIdentifier,  /*[out, retval]*/ IAlibreAddOnCommand **pCommand);</w:t>
      </w:r>
    </w:p>
    <w:p w14:paraId="78474F0F"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get_HasPersistentDataToSave</w:t>
      </w:r>
      <w:r w:rsidRPr="00F625B7">
        <w:rPr>
          <w:rFonts w:ascii="Consolas" w:hAnsi="Consolas" w:cs="Courier New"/>
          <w:sz w:val="19"/>
          <w:szCs w:val="19"/>
        </w:rPr>
        <w:t>(/* [in] */ BSTR sessionIdentifier, /*[retval][out] */  VARIANT_BOOL *IsPopup);</w:t>
      </w:r>
    </w:p>
    <w:p w14:paraId="553DB44B"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LoadData</w:t>
      </w:r>
      <w:r w:rsidRPr="00F625B7">
        <w:rPr>
          <w:rFonts w:ascii="Consolas" w:hAnsi="Consolas" w:cs="Courier New"/>
          <w:sz w:val="19"/>
          <w:szCs w:val="19"/>
        </w:rPr>
        <w:t xml:space="preserve"> (/*[in]*/ struct IStream * ppCustomData, /*[in]*/ BSTR sessionIdentifier);</w:t>
      </w:r>
    </w:p>
    <w:p w14:paraId="0FA7C227" w14:textId="1D5C6DB8"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sz w:val="19"/>
          <w:szCs w:val="19"/>
        </w:rPr>
        <w:t xml:space="preserve">SaveData </w:t>
      </w:r>
      <w:r w:rsidRPr="00F625B7">
        <w:rPr>
          <w:rFonts w:ascii="Consolas" w:hAnsi="Consolas" w:cs="Courier New"/>
          <w:sz w:val="19"/>
          <w:szCs w:val="19"/>
        </w:rPr>
        <w:t>(/*[in]*/ struct IStream * pCustomData, /*[in]*/ BSTR sessionIdentifier);</w:t>
      </w:r>
    </w:p>
    <w:p w14:paraId="584411CA" w14:textId="54EB7D66" w:rsidR="00F625B7" w:rsidRPr="00F625B7" w:rsidRDefault="00F625B7" w:rsidP="00F625B7">
      <w:pPr>
        <w:pStyle w:val="BodyText"/>
        <w:rPr>
          <w:rFonts w:ascii="Consolas" w:hAnsi="Consolas" w:cs="Courier New"/>
          <w:sz w:val="19"/>
          <w:szCs w:val="19"/>
        </w:rPr>
      </w:pPr>
      <w:r w:rsidRPr="00F625B7">
        <w:rPr>
          <w:rFonts w:ascii="Consolas" w:hAnsi="Consolas" w:cs="Courier New"/>
          <w:sz w:val="19"/>
          <w:szCs w:val="19"/>
        </w:rPr>
        <w:t>HRESULT</w:t>
      </w:r>
      <w:r w:rsidRPr="00F625B7">
        <w:rPr>
          <w:rFonts w:ascii="Consolas" w:hAnsi="Consolas" w:cs="Courier New"/>
          <w:sz w:val="19"/>
          <w:szCs w:val="19"/>
        </w:rPr>
        <w:t xml:space="preserve"> </w:t>
      </w:r>
      <w:r w:rsidRPr="00F625B7">
        <w:rPr>
          <w:rFonts w:ascii="Consolas" w:hAnsi="Consolas" w:cs="Courier New"/>
          <w:sz w:val="19"/>
          <w:szCs w:val="19"/>
        </w:rPr>
        <w:t xml:space="preserve">_stdcall </w:t>
      </w:r>
      <w:r w:rsidRPr="00F625B7">
        <w:rPr>
          <w:rFonts w:ascii="Consolas" w:hAnsi="Consolas" w:cs="Courier New"/>
          <w:b/>
          <w:bCs/>
          <w:sz w:val="19"/>
          <w:szCs w:val="19"/>
        </w:rPr>
        <w:t>MenuIcon</w:t>
      </w:r>
      <w:r w:rsidRPr="00F625B7">
        <w:rPr>
          <w:rFonts w:ascii="Consolas" w:hAnsi="Consolas" w:cs="Courier New"/>
          <w:sz w:val="19"/>
          <w:szCs w:val="19"/>
        </w:rPr>
        <w:t xml:space="preserve"> (/*[in]*/ long menuID, /*[out,retval]*/ BSTR *pMenuIconPath);</w:t>
      </w:r>
    </w:p>
    <w:p w14:paraId="7DE9F98A" w14:textId="6936A165" w:rsidR="00F625B7" w:rsidRPr="00F625B7" w:rsidRDefault="00F625B7" w:rsidP="00F625B7">
      <w:pPr>
        <w:pStyle w:val="BodyText"/>
        <w:spacing w:after="0"/>
        <w:rPr>
          <w:rFonts w:ascii="Consolas" w:hAnsi="Consolas" w:cs="Courier New"/>
          <w:sz w:val="19"/>
          <w:szCs w:val="19"/>
        </w:rPr>
      </w:pPr>
      <w:r w:rsidRPr="00F625B7">
        <w:rPr>
          <w:rFonts w:ascii="Consolas" w:hAnsi="Consolas" w:cs="Courier New"/>
          <w:sz w:val="19"/>
          <w:szCs w:val="19"/>
        </w:rPr>
        <w:t xml:space="preserve">HRESULT _stdcall </w:t>
      </w:r>
      <w:r w:rsidRPr="00F625B7">
        <w:rPr>
          <w:rFonts w:ascii="Consolas" w:hAnsi="Consolas" w:cs="Courier New"/>
          <w:b/>
          <w:bCs/>
          <w:sz w:val="19"/>
          <w:szCs w:val="19"/>
        </w:rPr>
        <w:t>UseDedicatedRibbonTab</w:t>
      </w:r>
      <w:r w:rsidRPr="00F625B7">
        <w:rPr>
          <w:rFonts w:ascii="Consolas" w:hAnsi="Consolas" w:cs="Courier New"/>
          <w:sz w:val="19"/>
          <w:szCs w:val="19"/>
        </w:rPr>
        <w:t xml:space="preserve"> (/*[out,retval]*/ VARIANT_BOOL *pFlag);</w:t>
      </w:r>
    </w:p>
    <w:p w14:paraId="0562CB0E" w14:textId="77777777" w:rsidR="00B538B1" w:rsidRDefault="00B538B1">
      <w:pPr>
        <w:pStyle w:val="BodyText"/>
        <w:spacing w:after="0"/>
        <w:jc w:val="both"/>
        <w:rPr>
          <w:rFonts w:ascii="Verdana" w:hAnsi="Verdana" w:cs="Courier New"/>
        </w:rPr>
      </w:pPr>
    </w:p>
    <w:p w14:paraId="6DBD093E" w14:textId="77777777" w:rsidR="00B538B1" w:rsidRDefault="00B538B1">
      <w:pPr>
        <w:pStyle w:val="BodyText"/>
        <w:jc w:val="both"/>
        <w:rPr>
          <w:rFonts w:ascii="Verdana" w:hAnsi="Verdana" w:cs="Courier New"/>
        </w:rPr>
      </w:pPr>
      <w:r>
        <w:rPr>
          <w:rFonts w:ascii="Verdana" w:hAnsi="Verdana" w:cs="Courier New"/>
        </w:rPr>
        <w:t>Let us discuss about the necessary implementation for required functions here.</w:t>
      </w:r>
    </w:p>
    <w:p w14:paraId="552D48C8" w14:textId="77777777" w:rsidR="00B538B1" w:rsidRDefault="00B538B1">
      <w:pPr>
        <w:pStyle w:val="BodyText"/>
        <w:jc w:val="both"/>
        <w:rPr>
          <w:rFonts w:ascii="Verdana" w:hAnsi="Verdana" w:cs="Courier New"/>
        </w:rPr>
      </w:pPr>
      <w:r>
        <w:rPr>
          <w:rFonts w:ascii="Verdana" w:hAnsi="Verdana" w:cs="Courier New"/>
          <w:b/>
        </w:rPr>
        <w:t>IAddOnInterface.get_RootMenuItem (int *pRootMenuID)</w:t>
      </w:r>
      <w:r>
        <w:rPr>
          <w:rFonts w:ascii="Verdana" w:hAnsi="Verdana" w:cs="Courier New"/>
        </w:rPr>
        <w:t xml:space="preserve"> will need to return a non-zero integer value in </w:t>
      </w:r>
      <w:r>
        <w:rPr>
          <w:rFonts w:ascii="Verdana" w:hAnsi="Verdana" w:cs="Courier New"/>
          <w:b/>
        </w:rPr>
        <w:t>pRootMenuID</w:t>
      </w:r>
      <w:r>
        <w:rPr>
          <w:rFonts w:ascii="Verdana" w:hAnsi="Verdana" w:cs="Courier New"/>
        </w:rPr>
        <w:t xml:space="preserve">. If Root Menu ID returned is zero, or if  the method </w:t>
      </w:r>
      <w:r>
        <w:rPr>
          <w:rFonts w:ascii="Verdana" w:hAnsi="Verdana" w:cs="Courier New"/>
          <w:b/>
        </w:rPr>
        <w:t>IAddOnInterface.get_MenuItemText ( int RootMenuID, BSTR* pMenuDisplayText)</w:t>
      </w:r>
      <w:r>
        <w:rPr>
          <w:rFonts w:ascii="Verdana" w:hAnsi="Verdana" w:cs="Courier New"/>
        </w:rPr>
        <w:t xml:space="preserve">  returns an empty string, Alibre Design will not attempt to call any of the other methods needed to build a menu structure for the add-on on Alibre Design’s menu bar. </w:t>
      </w:r>
    </w:p>
    <w:p w14:paraId="5D890AEC" w14:textId="77777777" w:rsidR="00B538B1" w:rsidRDefault="00B538B1">
      <w:pPr>
        <w:pStyle w:val="BodyText"/>
        <w:jc w:val="both"/>
        <w:rPr>
          <w:rFonts w:ascii="Verdana" w:hAnsi="Verdana" w:cs="Courier New"/>
        </w:rPr>
      </w:pPr>
      <w:r>
        <w:rPr>
          <w:rFonts w:ascii="Verdana" w:hAnsi="Verdana" w:cs="Courier New"/>
        </w:rPr>
        <w:t xml:space="preserve">Once Alibre Design receives a non-zero value for Root Menu ID, it queries for its sub menu items. So for each menu id, Alibre Design recursively calls </w:t>
      </w:r>
      <w:r>
        <w:rPr>
          <w:rFonts w:ascii="Verdana" w:hAnsi="Verdana" w:cs="Courier New"/>
          <w:b/>
        </w:rPr>
        <w:t xml:space="preserve">get_HasSubMenus (menuID, pHasSubMenu), </w:t>
      </w:r>
      <w:r>
        <w:rPr>
          <w:rFonts w:ascii="Verdana" w:hAnsi="Verdana" w:cs="Courier New"/>
        </w:rPr>
        <w:t xml:space="preserve"> </w:t>
      </w:r>
      <w:r>
        <w:rPr>
          <w:rFonts w:ascii="Verdana" w:hAnsi="Verdana" w:cs="Courier New"/>
          <w:b/>
        </w:rPr>
        <w:t>IAddOnInterface::get_SubMenuItems (menuID, ppSubMenuIDs) and IAddOnInterface::getMenuItemText ( menuID, pMenuDisplayText)</w:t>
      </w:r>
      <w:r>
        <w:rPr>
          <w:rFonts w:ascii="Verdana" w:hAnsi="Verdana" w:cs="Courier New"/>
        </w:rPr>
        <w:t xml:space="preserve"> to construct the menu hierarchy for the add-on.</w:t>
      </w:r>
    </w:p>
    <w:p w14:paraId="75656924" w14:textId="77777777" w:rsidR="00B538B1" w:rsidRDefault="00B538B1">
      <w:pPr>
        <w:pStyle w:val="BodyText"/>
        <w:jc w:val="both"/>
        <w:rPr>
          <w:rFonts w:ascii="Verdana" w:hAnsi="Verdana" w:cs="Courier New"/>
        </w:rPr>
      </w:pPr>
      <w:r>
        <w:rPr>
          <w:rFonts w:ascii="Verdana" w:hAnsi="Verdana" w:cs="Courier New"/>
        </w:rPr>
        <w:t xml:space="preserve">When user clicks the add-on’s root menu to expand it, Alibre Design updates the state of the Menu item by calling </w:t>
      </w:r>
      <w:r>
        <w:rPr>
          <w:rFonts w:ascii="Verdana" w:hAnsi="Verdana" w:cs="Courier New"/>
          <w:b/>
        </w:rPr>
        <w:t>IAlibreAddOn.getMenuItemState (menuId)</w:t>
      </w:r>
      <w:r>
        <w:rPr>
          <w:rFonts w:ascii="Verdana" w:hAnsi="Verdana" w:cs="Courier New"/>
        </w:rPr>
        <w:t xml:space="preserve">. Depending on the Menu State (one of enum constants defined in </w:t>
      </w:r>
      <w:r>
        <w:rPr>
          <w:rFonts w:ascii="Verdana" w:hAnsi="Verdana" w:cs="Courier New"/>
          <w:b/>
        </w:rPr>
        <w:t xml:space="preserve">ADDONMenuStates) </w:t>
      </w:r>
      <w:r>
        <w:rPr>
          <w:rFonts w:ascii="Verdana" w:hAnsi="Verdana" w:cs="Courier New"/>
        </w:rPr>
        <w:t>returned by the method, menu is shown enabled or disabled etc.</w:t>
      </w:r>
    </w:p>
    <w:p w14:paraId="5D807F08" w14:textId="77777777" w:rsidR="00B538B1" w:rsidRDefault="00B538B1">
      <w:pPr>
        <w:pStyle w:val="BodyText"/>
        <w:jc w:val="both"/>
        <w:rPr>
          <w:rFonts w:ascii="Verdana" w:hAnsi="Verdana" w:cs="Courier New"/>
        </w:rPr>
      </w:pPr>
      <w:r>
        <w:rPr>
          <w:rFonts w:ascii="Verdana" w:hAnsi="Verdana" w:cs="Courier New"/>
        </w:rPr>
        <w:t xml:space="preserve">When user clicks any of the add-on’s leaf menu commands, Alibre Design calls </w:t>
      </w:r>
      <w:r>
        <w:rPr>
          <w:rFonts w:ascii="Verdana" w:hAnsi="Verdana" w:cs="Courier New"/>
          <w:b/>
        </w:rPr>
        <w:t>IAlibreAddOn.InvokeCommand (/*[in]*/ int menuID, /* [in] */ BSTR sessionIdentifier,  /*[out, retval]*/ IAlibreAddOnCommand **pCommand)</w:t>
      </w:r>
      <w:r>
        <w:rPr>
          <w:rFonts w:ascii="Verdana" w:hAnsi="Verdana" w:cs="Courier New"/>
        </w:rPr>
        <w:t xml:space="preserve"> on the add-on. Implementation of this function in your class, say, </w:t>
      </w:r>
      <w:r>
        <w:rPr>
          <w:rFonts w:ascii="Verdana" w:hAnsi="Verdana" w:cs="Courier New"/>
          <w:b/>
        </w:rPr>
        <w:t>CAddOnInterface,</w:t>
      </w:r>
      <w:r>
        <w:rPr>
          <w:rFonts w:ascii="Verdana" w:hAnsi="Verdana" w:cs="Courier New"/>
        </w:rPr>
        <w:t xml:space="preserve"> would handle the command processing. For implementing a command that needs to process user events like mouse clicks, or needs to show GUI controls etc, InvokeCommand ( ) will have to return an object of type: </w:t>
      </w:r>
      <w:r>
        <w:rPr>
          <w:rFonts w:ascii="Verdana" w:hAnsi="Verdana" w:cs="Courier New"/>
          <w:b/>
        </w:rPr>
        <w:t>IAddOnCommand</w:t>
      </w:r>
      <w:r>
        <w:rPr>
          <w:rFonts w:ascii="Verdana" w:hAnsi="Verdana" w:cs="Courier New"/>
        </w:rPr>
        <w:t>. If the returned object is not NULL and is of type IAddOnComm</w:t>
      </w:r>
      <w:r w:rsidR="00E34734">
        <w:rPr>
          <w:rFonts w:ascii="Verdana" w:hAnsi="Verdana" w:cs="Courier New"/>
        </w:rPr>
        <w:t>and, AlibreDesign will create a</w:t>
      </w:r>
      <w:r>
        <w:rPr>
          <w:rFonts w:ascii="Verdana" w:hAnsi="Verdana" w:cs="Courier New"/>
        </w:rPr>
        <w:t xml:space="preserve"> </w:t>
      </w:r>
      <w:r>
        <w:rPr>
          <w:rFonts w:ascii="Verdana" w:hAnsi="Verdana" w:cs="Courier New"/>
          <w:b/>
        </w:rPr>
        <w:t>command site object</w:t>
      </w:r>
      <w:r>
        <w:rPr>
          <w:rFonts w:ascii="Verdana" w:hAnsi="Verdana" w:cs="Courier New"/>
        </w:rPr>
        <w:t xml:space="preserve"> for the command and set the CommandSite property on this interface. The command site object represents this add-on command on Alibre Design’s side and provides a means for the add-on command to define command behavior, terminate command etc. Alibre does this by implementing the </w:t>
      </w:r>
      <w:r w:rsidR="008B5EE9">
        <w:rPr>
          <w:rFonts w:ascii="Verdana" w:hAnsi="Verdana" w:cs="Courier New"/>
        </w:rPr>
        <w:t>interface, IADAddOnCommandSite,</w:t>
      </w:r>
      <w:r>
        <w:rPr>
          <w:rFonts w:ascii="Verdana" w:hAnsi="Verdana" w:cs="Courier New"/>
        </w:rPr>
        <w:t xml:space="preserve"> on command site object. Note that the lifetime of the command site object is the life time of the command itself. That is, it goes away when the command is terminated. We will now talk about the various flavors of commands an add-on can implement.</w:t>
      </w:r>
    </w:p>
    <w:p w14:paraId="34CE0A41" w14:textId="77777777" w:rsidR="00B538B1" w:rsidRDefault="00B538B1">
      <w:pPr>
        <w:pStyle w:val="BodyText"/>
        <w:jc w:val="both"/>
        <w:rPr>
          <w:rFonts w:ascii="Verdana" w:hAnsi="Verdana" w:cs="Courier New"/>
        </w:rPr>
      </w:pPr>
    </w:p>
    <w:p w14:paraId="37FA3B0D" w14:textId="77777777" w:rsidR="00B538B1" w:rsidRDefault="00B538B1">
      <w:pPr>
        <w:pStyle w:val="BodyText"/>
        <w:jc w:val="both"/>
        <w:rPr>
          <w:rFonts w:ascii="Verdana" w:hAnsi="Verdana" w:cs="Courier New"/>
        </w:rPr>
      </w:pPr>
      <w:r>
        <w:rPr>
          <w:rFonts w:ascii="Verdana" w:hAnsi="Verdana" w:cs="Courier New"/>
        </w:rPr>
        <w:t>An add-on can implement a command to be:</w:t>
      </w:r>
    </w:p>
    <w:p w14:paraId="25007F16" w14:textId="77777777" w:rsidR="00B538B1" w:rsidRDefault="00B538B1">
      <w:pPr>
        <w:pStyle w:val="BodyText"/>
        <w:numPr>
          <w:ilvl w:val="0"/>
          <w:numId w:val="4"/>
        </w:numPr>
        <w:jc w:val="both"/>
        <w:rPr>
          <w:rFonts w:ascii="Verdana" w:hAnsi="Verdana" w:cs="Courier New"/>
        </w:rPr>
      </w:pPr>
      <w:r>
        <w:rPr>
          <w:rFonts w:ascii="Verdana" w:hAnsi="Verdana" w:cs="Courier New"/>
        </w:rPr>
        <w:t>A two-way toggle command having just two states – active and inactive. As an example, such a command could be made to display an add-on specific tab window in Alibre Design’s Explorer pane.</w:t>
      </w:r>
    </w:p>
    <w:p w14:paraId="19B066D4" w14:textId="77777777" w:rsidR="00B538B1" w:rsidRDefault="00B538B1">
      <w:pPr>
        <w:pStyle w:val="BodyText"/>
        <w:numPr>
          <w:ilvl w:val="0"/>
          <w:numId w:val="4"/>
        </w:numPr>
        <w:jc w:val="both"/>
        <w:rPr>
          <w:rFonts w:ascii="Verdana" w:hAnsi="Verdana" w:cs="Courier New"/>
        </w:rPr>
      </w:pPr>
      <w:r>
        <w:rPr>
          <w:rFonts w:ascii="Verdana" w:hAnsi="Verdana" w:cs="Courier New"/>
        </w:rPr>
        <w:lastRenderedPageBreak/>
        <w:t>A regular command having multiple states that can listen to Alibre Design events, display graphics on Alibre Design’s graphics windows and which will get terminated upon user invoking any other command. More on this in the next section, Step 4.</w:t>
      </w:r>
    </w:p>
    <w:p w14:paraId="37D22FE2" w14:textId="77777777" w:rsidR="00B538B1" w:rsidRDefault="00B538B1">
      <w:pPr>
        <w:pStyle w:val="BodyText"/>
        <w:numPr>
          <w:ilvl w:val="0"/>
          <w:numId w:val="4"/>
        </w:numPr>
        <w:jc w:val="both"/>
        <w:rPr>
          <w:rFonts w:ascii="Verdana" w:hAnsi="Verdana" w:cs="Courier New"/>
        </w:rPr>
      </w:pPr>
      <w:r>
        <w:rPr>
          <w:rFonts w:ascii="Verdana" w:hAnsi="Verdana" w:cs="Courier New"/>
        </w:rPr>
        <w:t>A stateless, ‘fire and forget’ type command that just has to perform simplistic processing without any advanced integration requirements. For such a command, the add-on would implement IAlibreAddOn.InvokeCommand ( )</w:t>
      </w:r>
      <w:r>
        <w:rPr>
          <w:rFonts w:ascii="Verdana" w:hAnsi="Verdana" w:cs="Courier New"/>
          <w:b/>
        </w:rPr>
        <w:t xml:space="preserve"> </w:t>
      </w:r>
      <w:r>
        <w:rPr>
          <w:rFonts w:ascii="Verdana" w:hAnsi="Verdana" w:cs="Courier New"/>
        </w:rPr>
        <w:t>method to do all the needed processing so that when this method returns, the command has been fully executed. That is, lifetime of the command is the duration of the execution of InvokeCommand ( ). InvokeCommand would return NULL back to Alibre.</w:t>
      </w:r>
    </w:p>
    <w:p w14:paraId="62EBF3C5" w14:textId="77777777" w:rsidR="00B538B1" w:rsidRDefault="00B538B1">
      <w:pPr>
        <w:pStyle w:val="BodyText"/>
        <w:jc w:val="both"/>
        <w:rPr>
          <w:rFonts w:ascii="Verdana" w:hAnsi="Verdana" w:cs="Courier New"/>
          <w:b/>
          <w:bCs/>
        </w:rPr>
      </w:pPr>
    </w:p>
    <w:p w14:paraId="14EDEE50" w14:textId="77777777" w:rsidR="00B538B1" w:rsidRDefault="00B538B1">
      <w:pPr>
        <w:pStyle w:val="BodyText"/>
        <w:jc w:val="both"/>
        <w:rPr>
          <w:rFonts w:ascii="Verdana" w:hAnsi="Verdana" w:cs="Courier New"/>
        </w:rPr>
      </w:pPr>
      <w:r>
        <w:rPr>
          <w:rFonts w:ascii="Verdana" w:hAnsi="Verdana" w:cs="Courier New"/>
          <w:b/>
          <w:bCs/>
        </w:rPr>
        <w:t>Note:</w:t>
      </w:r>
      <w:r>
        <w:rPr>
          <w:rFonts w:ascii="Verdana" w:hAnsi="Verdana" w:cs="Courier New"/>
        </w:rPr>
        <w:t xml:space="preserve"> If IAlibreAddOn.getRootMenuItem () returned zero, AddOn will be listed under Tools </w:t>
      </w:r>
      <w:r>
        <w:rPr>
          <w:rFonts w:ascii="Verdana" w:hAnsi="Verdana" w:cs="Courier New"/>
        </w:rPr>
        <w:sym w:font="Wingdings" w:char="F0E0"/>
      </w:r>
      <w:r>
        <w:rPr>
          <w:rFonts w:ascii="Verdana" w:hAnsi="Verdana" w:cs="Courier New"/>
        </w:rPr>
        <w:t>AddOns menu. On user clicking on this menu item, Alibre Design will call IAlibreAddOn.InvokeCommand ( ). Rest of the command processing will depend on the implementation of AddOn’s IAlibreAddOn.InvokeCommand ( ) as described above. If this command returns an IAlibreAddOnCommand object, then, the usual process of Showing UI takes place as mentioned earlier.</w:t>
      </w:r>
    </w:p>
    <w:p w14:paraId="70596F22" w14:textId="77777777" w:rsidR="00B538B1" w:rsidRDefault="00B538B1">
      <w:pPr>
        <w:pStyle w:val="BodyText"/>
        <w:jc w:val="both"/>
        <w:rPr>
          <w:rFonts w:ascii="Verdana" w:hAnsi="Verdana" w:cs="Courier New"/>
        </w:rPr>
      </w:pPr>
      <w:r>
        <w:rPr>
          <w:rFonts w:ascii="Verdana" w:hAnsi="Verdana" w:cs="Courier New"/>
        </w:rPr>
        <w:t xml:space="preserve">Now, let us discuss how an add-on can save its add-on specific data into Alibre Design’s workspace. First of all, such add-ons need to expose a special XML tag entry, “Persistent Data” in the add-on configuration (.adc) .The “StreamName” property value should be a valid string. Sample entry: </w:t>
      </w:r>
    </w:p>
    <w:p w14:paraId="4CA066F3" w14:textId="77777777" w:rsidR="00B538B1" w:rsidRDefault="00B538B1">
      <w:pPr>
        <w:pStyle w:val="BodyText"/>
        <w:jc w:val="both"/>
        <w:rPr>
          <w:rFonts w:ascii="Verdana" w:hAnsi="Verdana" w:cs="Courier New"/>
        </w:rPr>
      </w:pPr>
      <w:r>
        <w:rPr>
          <w:rFonts w:ascii="Verdana" w:hAnsi="Verdana" w:cs="Courier New"/>
        </w:rPr>
        <w:t>&lt;PersistentData StreamName="SampleAddOn_Data"/&gt;</w:t>
      </w:r>
    </w:p>
    <w:p w14:paraId="3C39D411" w14:textId="77777777" w:rsidR="00B538B1" w:rsidRDefault="00B538B1">
      <w:pPr>
        <w:pStyle w:val="BodyText"/>
        <w:jc w:val="both"/>
        <w:rPr>
          <w:rFonts w:ascii="Verdana" w:hAnsi="Verdana" w:cs="Courier New"/>
        </w:rPr>
      </w:pPr>
      <w:r>
        <w:rPr>
          <w:rFonts w:ascii="Verdana" w:hAnsi="Verdana" w:cs="Courier New"/>
        </w:rPr>
        <w:t xml:space="preserve">During the save process, for AddOns with above-mentioned entry in its .adc file, Alibre Design will call, </w:t>
      </w:r>
      <w:r>
        <w:rPr>
          <w:rFonts w:ascii="Verdana" w:hAnsi="Verdana" w:cs="Courier New"/>
          <w:b/>
        </w:rPr>
        <w:t>IAlibreAddOn.getHasPersistentDataToSave (BSTR sessionIdentifier, VARIANT_BOOL *pboolHasData).</w:t>
      </w:r>
      <w:r>
        <w:rPr>
          <w:rFonts w:ascii="Verdana" w:hAnsi="Verdana" w:cs="Courier New"/>
        </w:rPr>
        <w:t xml:space="preserve"> If true is returned, an IStream with this name will be created in the Alibre file (which is a compound file). Alibre Design will then call </w:t>
      </w:r>
      <w:r>
        <w:rPr>
          <w:rFonts w:ascii="Verdana" w:hAnsi="Verdana" w:cs="Courier New"/>
          <w:b/>
        </w:rPr>
        <w:t xml:space="preserve"> IAlibreAddOn.SaveData (struct IStream * pCustomData, BSTR sessionIdentifier)</w:t>
      </w:r>
      <w:r>
        <w:rPr>
          <w:rFonts w:ascii="Verdana" w:hAnsi="Verdana" w:cs="Courier New"/>
        </w:rPr>
        <w:t xml:space="preserve"> passing in this IStream pointer. Add-on should implement code to write its data to this IStream. Alibre Design takes care of committing the IStream to disk. </w:t>
      </w:r>
    </w:p>
    <w:p w14:paraId="5699D6F7" w14:textId="77777777" w:rsidR="00B538B1" w:rsidRDefault="00B538B1">
      <w:pPr>
        <w:pStyle w:val="BodyText"/>
        <w:jc w:val="both"/>
        <w:rPr>
          <w:rFonts w:ascii="Verdana" w:hAnsi="Verdana" w:cs="Courier New"/>
        </w:rPr>
      </w:pPr>
      <w:r>
        <w:rPr>
          <w:rFonts w:ascii="Verdana" w:hAnsi="Verdana" w:cs="Courier New"/>
        </w:rPr>
        <w:t>Conversely, upon opening any Alibre Design model file, if any loaded AddOn has the above-mentioned entry in its .adc file, then, Alibre Design will attempt to access the IStream of given name. If the IStream is found, then, Alibre Design calls into the add-on to give the add-on to load the contents of its private data contained in its stream:</w:t>
      </w:r>
    </w:p>
    <w:p w14:paraId="053601BF" w14:textId="77777777" w:rsidR="00B538B1" w:rsidRDefault="00B538B1">
      <w:pPr>
        <w:pStyle w:val="BodyText"/>
        <w:jc w:val="both"/>
        <w:rPr>
          <w:rFonts w:ascii="Verdana" w:hAnsi="Verdana" w:cs="Courier New"/>
          <w:b/>
        </w:rPr>
      </w:pPr>
      <w:r>
        <w:rPr>
          <w:rFonts w:ascii="Verdana" w:hAnsi="Verdana" w:cs="Courier New"/>
          <w:b/>
        </w:rPr>
        <w:t>IAlibreAddOn.LoadData (struct IStream * pCustomData, BSTR sessionIdentifier)</w:t>
      </w:r>
    </w:p>
    <w:p w14:paraId="6D98A12B" w14:textId="77777777" w:rsidR="00B538B1" w:rsidRDefault="00B538B1">
      <w:pPr>
        <w:pStyle w:val="BodyText"/>
        <w:spacing w:after="0"/>
        <w:jc w:val="both"/>
        <w:rPr>
          <w:rFonts w:ascii="Verdana" w:hAnsi="Verdana" w:cs="Courier New"/>
          <w:b/>
          <w:bCs/>
        </w:rPr>
      </w:pPr>
    </w:p>
    <w:p w14:paraId="634790CB" w14:textId="77777777" w:rsidR="00B538B1" w:rsidRDefault="00B538B1">
      <w:pPr>
        <w:pStyle w:val="BodyText"/>
        <w:spacing w:after="0"/>
        <w:jc w:val="both"/>
        <w:rPr>
          <w:rFonts w:ascii="Verdana" w:hAnsi="Verdana" w:cs="Courier New"/>
          <w:b/>
          <w:bCs/>
          <w:u w:val="single"/>
        </w:rPr>
      </w:pPr>
      <w:r>
        <w:rPr>
          <w:rFonts w:ascii="Verdana" w:hAnsi="Verdana" w:cs="Courier New"/>
          <w:b/>
          <w:bCs/>
          <w:u w:val="single"/>
        </w:rPr>
        <w:t>IMPORTANT NOTE:</w:t>
      </w:r>
    </w:p>
    <w:p w14:paraId="4F50F456" w14:textId="77777777" w:rsidR="00B538B1" w:rsidRDefault="00B538B1">
      <w:pPr>
        <w:pStyle w:val="BodyText"/>
        <w:spacing w:after="0"/>
        <w:jc w:val="both"/>
        <w:rPr>
          <w:rFonts w:ascii="Verdana" w:hAnsi="Verdana" w:cs="Courier New"/>
          <w:bCs/>
        </w:rPr>
      </w:pPr>
      <w:r>
        <w:rPr>
          <w:rFonts w:ascii="Verdana" w:hAnsi="Verdana" w:cs="Courier New"/>
          <w:bCs/>
        </w:rPr>
        <w:t>In several of the methods on the interface IAlibreAddOn, notice that there is an argument named “</w:t>
      </w:r>
      <w:r>
        <w:rPr>
          <w:rFonts w:ascii="Verdana" w:hAnsi="Verdana" w:cs="Courier New"/>
          <w:b/>
          <w:bCs/>
        </w:rPr>
        <w:t>sessionIdentifier</w:t>
      </w:r>
      <w:r>
        <w:rPr>
          <w:rFonts w:ascii="Verdana" w:hAnsi="Verdana" w:cs="Courier New"/>
          <w:bCs/>
        </w:rPr>
        <w:t xml:space="preserve">” that Alibre Design passes to the add-on. Alibre Design uses this string as means of conveying to the add-on, the session (workspace) that this call is associated with. This is because, in the Alibre Design process, user could have opened several workspaces (parts or assemblies); the user could be invoking your add-on on several of these opened workspaces </w:t>
      </w:r>
      <w:r>
        <w:rPr>
          <w:rFonts w:ascii="Verdana" w:hAnsi="Verdana" w:cs="Courier New"/>
          <w:bCs/>
          <w:u w:val="single"/>
        </w:rPr>
        <w:t>but there is only one loaded instance of the add-on DLL (and hence, only one IAlibreAddOn interface</w:t>
      </w:r>
      <w:r>
        <w:rPr>
          <w:rFonts w:ascii="Verdana" w:hAnsi="Verdana" w:cs="Courier New"/>
          <w:bCs/>
        </w:rPr>
        <w:t xml:space="preserve">). So, how does your add-on DLL know which session is being referred to any point? This is where the “sessionIdentifier” comes in. Here it may be useful to just point out that using a method exposed in the AlibreX type-library API, add-on can resolve the “sessionIdentifier” to an </w:t>
      </w:r>
      <w:r>
        <w:rPr>
          <w:rFonts w:ascii="Verdana" w:hAnsi="Verdana" w:cs="Courier New"/>
          <w:b/>
          <w:bCs/>
        </w:rPr>
        <w:t>IADSession</w:t>
      </w:r>
      <w:r>
        <w:rPr>
          <w:rFonts w:ascii="Verdana" w:hAnsi="Verdana" w:cs="Courier New"/>
          <w:bCs/>
        </w:rPr>
        <w:t xml:space="preserve"> interface pointer that wraps the workspace in question.</w:t>
      </w:r>
    </w:p>
    <w:p w14:paraId="2946DB82" w14:textId="77777777" w:rsidR="00B538B1" w:rsidRDefault="00B538B1">
      <w:pPr>
        <w:pStyle w:val="BodyText"/>
        <w:spacing w:after="0"/>
        <w:jc w:val="both"/>
        <w:rPr>
          <w:rFonts w:ascii="Verdana" w:hAnsi="Verdana" w:cs="Courier New"/>
          <w:bCs/>
        </w:rPr>
      </w:pPr>
    </w:p>
    <w:p w14:paraId="5997CC1D" w14:textId="77777777" w:rsidR="00B538B1" w:rsidRDefault="00B538B1">
      <w:pPr>
        <w:pStyle w:val="BodyText"/>
        <w:spacing w:after="0"/>
        <w:jc w:val="both"/>
        <w:rPr>
          <w:rFonts w:ascii="Verdana" w:hAnsi="Verdana" w:cs="Courier New"/>
          <w:b/>
          <w:bCs/>
        </w:rPr>
      </w:pPr>
    </w:p>
    <w:p w14:paraId="3870B29D" w14:textId="77777777" w:rsidR="00B538B1" w:rsidRDefault="00B538B1">
      <w:pPr>
        <w:pStyle w:val="BodyText"/>
        <w:spacing w:after="0"/>
        <w:jc w:val="both"/>
        <w:rPr>
          <w:rFonts w:ascii="Verdana" w:hAnsi="Verdana" w:cs="Courier New"/>
        </w:rPr>
      </w:pPr>
      <w:r>
        <w:rPr>
          <w:rFonts w:ascii="Verdana" w:hAnsi="Verdana" w:cs="Courier New"/>
          <w:b/>
          <w:bCs/>
          <w:sz w:val="24"/>
          <w:szCs w:val="24"/>
        </w:rPr>
        <w:lastRenderedPageBreak/>
        <w:t>Step 4</w:t>
      </w:r>
      <w:r>
        <w:rPr>
          <w:rFonts w:ascii="Verdana" w:hAnsi="Verdana" w:cs="Courier New"/>
          <w:b/>
          <w:bCs/>
        </w:rPr>
        <w:t>:</w:t>
      </w:r>
      <w:r>
        <w:rPr>
          <w:rFonts w:ascii="Verdana" w:hAnsi="Verdana" w:cs="Courier New"/>
        </w:rPr>
        <w:t xml:space="preserve"> Add a new class to implement IAlibreAddOnCommand interface to serve as a handler for every ‘leaf’ menu command item exposed by the AddOn.  Let us call the new class CAddOnCommand. The definition of this class in the header file will look like this:</w:t>
      </w:r>
    </w:p>
    <w:p w14:paraId="709B52A8" w14:textId="77777777" w:rsidR="00B538B1" w:rsidRPr="004B7E2B" w:rsidRDefault="00B538B1" w:rsidP="002A29A8">
      <w:pPr>
        <w:pStyle w:val="BodyText"/>
        <w:spacing w:after="0"/>
        <w:rPr>
          <w:rFonts w:ascii="Consolas" w:hAnsi="Consolas" w:cs="Courier New"/>
          <w:b/>
          <w:iCs/>
          <w:sz w:val="19"/>
          <w:szCs w:val="19"/>
        </w:rPr>
      </w:pPr>
      <w:r>
        <w:rPr>
          <w:rFonts w:ascii="Verdana" w:hAnsi="Verdana" w:cs="Courier New"/>
        </w:rPr>
        <w:br/>
      </w:r>
      <w:r w:rsidRPr="002A29A8">
        <w:rPr>
          <w:rFonts w:ascii="Consolas" w:hAnsi="Consolas" w:cs="Courier New"/>
          <w:b/>
          <w:iCs/>
        </w:rPr>
        <w:t>class CAddOnCommand : public IAlibreAddOnComm</w:t>
      </w:r>
      <w:r w:rsidRPr="004B7E2B">
        <w:rPr>
          <w:rFonts w:ascii="Consolas" w:hAnsi="Consolas" w:cs="Courier New"/>
          <w:b/>
          <w:iCs/>
          <w:sz w:val="19"/>
          <w:szCs w:val="19"/>
        </w:rPr>
        <w:t>and</w:t>
      </w:r>
      <w:r w:rsidRPr="004B7E2B">
        <w:rPr>
          <w:rFonts w:ascii="Consolas" w:hAnsi="Consolas" w:cs="Courier New"/>
          <w:b/>
          <w:iCs/>
          <w:sz w:val="19"/>
          <w:szCs w:val="19"/>
        </w:rPr>
        <w:br/>
      </w:r>
    </w:p>
    <w:p w14:paraId="07FEE108" w14:textId="77777777" w:rsidR="00B538B1" w:rsidRDefault="00B538B1">
      <w:pPr>
        <w:pStyle w:val="BodyText"/>
        <w:spacing w:after="0"/>
        <w:jc w:val="both"/>
        <w:rPr>
          <w:rFonts w:ascii="Verdana" w:hAnsi="Verdana" w:cs="Courier New"/>
        </w:rPr>
      </w:pPr>
      <w:r>
        <w:rPr>
          <w:rFonts w:ascii="Verdana" w:hAnsi="Verdana" w:cs="Courier New"/>
        </w:rPr>
        <w:t xml:space="preserve">Implement required methods for IUnknown and IDispatch. Now, let us take a look at the main properties and methods in </w:t>
      </w:r>
      <w:r>
        <w:rPr>
          <w:rFonts w:ascii="Verdana" w:hAnsi="Verdana" w:cs="Courier New"/>
          <w:b/>
        </w:rPr>
        <w:t>IAlibreAddOnCommand</w:t>
      </w:r>
      <w:r>
        <w:rPr>
          <w:rFonts w:ascii="Verdana" w:hAnsi="Verdana" w:cs="Courier New"/>
        </w:rPr>
        <w:t xml:space="preserve"> interface that a tightly integrated add-in may choose to implement:</w:t>
      </w:r>
    </w:p>
    <w:p w14:paraId="110FFD37" w14:textId="77777777" w:rsidR="00B538B1" w:rsidRDefault="00B538B1">
      <w:pPr>
        <w:pStyle w:val="BodyText"/>
        <w:spacing w:after="0"/>
        <w:jc w:val="both"/>
        <w:rPr>
          <w:rFonts w:ascii="Verdana" w:hAnsi="Verdana" w:cs="Courier New"/>
        </w:rPr>
      </w:pPr>
    </w:p>
    <w:p w14:paraId="31AE6C0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putref_CommandSite</w:t>
      </w:r>
      <w:r w:rsidRPr="002A29A8">
        <w:rPr>
          <w:rFonts w:ascii="Consolas" w:hAnsi="Consolas" w:cs="Courier New"/>
          <w:sz w:val="19"/>
          <w:szCs w:val="19"/>
        </w:rPr>
        <w:t>(/* [in] */ IADAddOnCommandSite *pSite);</w:t>
      </w:r>
    </w:p>
    <w:p w14:paraId="16FAB57F"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get_CommandSite</w:t>
      </w:r>
      <w:r w:rsidRPr="002A29A8">
        <w:rPr>
          <w:rFonts w:ascii="Consolas" w:hAnsi="Consolas" w:cs="Courier New"/>
          <w:sz w:val="19"/>
          <w:szCs w:val="19"/>
        </w:rPr>
        <w:t>(/* [retval][out] */ IADAddOnCommandSite **pSite);</w:t>
      </w:r>
    </w:p>
    <w:p w14:paraId="62E0BC5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AddTab</w:t>
      </w:r>
      <w:r w:rsidRPr="002A29A8">
        <w:rPr>
          <w:rFonts w:ascii="Consolas" w:hAnsi="Consolas" w:cs="Courier New"/>
          <w:sz w:val="19"/>
          <w:szCs w:val="19"/>
        </w:rPr>
        <w:t>(/* [retval][out] */ VARIANT_BOOL *pAddTab);</w:t>
      </w:r>
    </w:p>
    <w:p w14:paraId="464E61D7" w14:textId="5B8528D3"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OnShowUI</w:t>
      </w:r>
      <w:r w:rsidRPr="002A29A8">
        <w:rPr>
          <w:rFonts w:ascii="Consolas" w:hAnsi="Consolas" w:cs="Courier New"/>
          <w:sz w:val="19"/>
          <w:szCs w:val="19"/>
        </w:rPr>
        <w:t>(/* [in] */ int</w:t>
      </w:r>
      <w:r w:rsidR="00EE38B1" w:rsidRPr="002A29A8">
        <w:rPr>
          <w:rFonts w:ascii="Consolas" w:hAnsi="Consolas" w:cs="Courier New"/>
          <w:sz w:val="19"/>
          <w:szCs w:val="19"/>
        </w:rPr>
        <w:t>64</w:t>
      </w:r>
      <w:r w:rsidRPr="002A29A8">
        <w:rPr>
          <w:rFonts w:ascii="Consolas" w:hAnsi="Consolas" w:cs="Courier New"/>
          <w:sz w:val="19"/>
          <w:szCs w:val="19"/>
        </w:rPr>
        <w:t xml:space="preserve"> hWnd);</w:t>
      </w:r>
    </w:p>
    <w:p w14:paraId="5B1B5F6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OnRender</w:t>
      </w:r>
      <w:r w:rsidRPr="002A29A8">
        <w:rPr>
          <w:rFonts w:ascii="Consolas" w:hAnsi="Consolas" w:cs="Courier New"/>
          <w:sz w:val="19"/>
          <w:szCs w:val="19"/>
        </w:rPr>
        <w:t>(/* [in] */ int hDC);</w:t>
      </w:r>
    </w:p>
    <w:p w14:paraId="3934069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OnClick</w:t>
      </w:r>
      <w:r w:rsidRPr="002A29A8">
        <w:rPr>
          <w:rFonts w:ascii="Consolas" w:hAnsi="Consolas" w:cs="Courier New"/>
          <w:sz w:val="19"/>
          <w:szCs w:val="19"/>
        </w:rPr>
        <w:t xml:space="preserve"> (/* [in] */ int screenX, /* [in] */ int screenY);</w:t>
      </w:r>
    </w:p>
    <w:p w14:paraId="65C5221F"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OnDoubleClick</w:t>
      </w:r>
      <w:r w:rsidRPr="002A29A8">
        <w:rPr>
          <w:rFonts w:ascii="Consolas" w:hAnsi="Consolas" w:cs="Courier New"/>
          <w:sz w:val="19"/>
          <w:szCs w:val="19"/>
        </w:rPr>
        <w:t xml:space="preserve"> (/* [in] */ int screenX, /* [in] */ int screenY);</w:t>
      </w:r>
    </w:p>
    <w:p w14:paraId="5775A613"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OnMouseDown</w:t>
      </w:r>
      <w:r w:rsidRPr="002A29A8">
        <w:rPr>
          <w:rFonts w:ascii="Consolas" w:hAnsi="Consolas" w:cs="Courier New"/>
          <w:sz w:val="19"/>
          <w:szCs w:val="19"/>
        </w:rPr>
        <w:t xml:space="preserve"> (/* [in] */ int screenX, /* [in] */ int screenY, /* [in] */ int buttons);</w:t>
      </w:r>
    </w:p>
    <w:p w14:paraId="6D21D8A5"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OnMouseMove</w:t>
      </w:r>
      <w:r w:rsidRPr="002A29A8">
        <w:rPr>
          <w:rFonts w:ascii="Consolas" w:hAnsi="Consolas" w:cs="Courier New"/>
          <w:sz w:val="19"/>
          <w:szCs w:val="19"/>
        </w:rPr>
        <w:t xml:space="preserve"> (/* [in] */ int screenX, /* [in] */ int screenY, /* [in] */ int buttons);</w:t>
      </w:r>
    </w:p>
    <w:p w14:paraId="70148C43"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OnMouseUp</w:t>
      </w:r>
      <w:r w:rsidRPr="002A29A8">
        <w:rPr>
          <w:rFonts w:ascii="Consolas" w:hAnsi="Consolas" w:cs="Courier New"/>
          <w:sz w:val="19"/>
          <w:szCs w:val="19"/>
        </w:rPr>
        <w:t xml:space="preserve"> (/* [in] */ int screenX, /* [in] */ int screenY, /* [in] */ int buttons);</w:t>
      </w:r>
    </w:p>
    <w:p w14:paraId="36B3732E"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OnKeyPress</w:t>
      </w:r>
      <w:r w:rsidRPr="002A29A8">
        <w:rPr>
          <w:rFonts w:ascii="Consolas" w:hAnsi="Consolas" w:cs="Courier New"/>
          <w:sz w:val="19"/>
          <w:szCs w:val="19"/>
        </w:rPr>
        <w:t>(/* [in] */ int keyCode);</w:t>
      </w:r>
    </w:p>
    <w:p w14:paraId="4E04ABB8"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OnSelectionChange</w:t>
      </w:r>
      <w:r w:rsidRPr="002A29A8">
        <w:rPr>
          <w:rFonts w:ascii="Consolas" w:hAnsi="Consolas" w:cs="Courier New"/>
          <w:sz w:val="19"/>
          <w:szCs w:val="19"/>
        </w:rPr>
        <w:t xml:space="preserve"> (void);</w:t>
      </w:r>
    </w:p>
    <w:p w14:paraId="6F85C2CF"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OnTerminate</w:t>
      </w:r>
      <w:r w:rsidRPr="002A29A8">
        <w:rPr>
          <w:rFonts w:ascii="Consolas" w:hAnsi="Consolas" w:cs="Courier New"/>
          <w:sz w:val="19"/>
          <w:szCs w:val="19"/>
        </w:rPr>
        <w:t xml:space="preserve"> (void);</w:t>
      </w:r>
    </w:p>
    <w:p w14:paraId="4364FD5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OnComplete</w:t>
      </w:r>
      <w:r w:rsidRPr="002A29A8">
        <w:rPr>
          <w:rFonts w:ascii="Consolas" w:hAnsi="Consolas" w:cs="Courier New"/>
          <w:sz w:val="19"/>
          <w:szCs w:val="19"/>
        </w:rPr>
        <w:t>( void);</w:t>
      </w:r>
    </w:p>
    <w:p w14:paraId="32123C3D"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 xml:space="preserve">HRESULT _stdcall </w:t>
      </w:r>
      <w:r w:rsidRPr="002A29A8">
        <w:rPr>
          <w:rFonts w:ascii="Consolas" w:hAnsi="Consolas" w:cs="Courier New"/>
          <w:b/>
          <w:sz w:val="19"/>
          <w:szCs w:val="19"/>
        </w:rPr>
        <w:t>IsTwoWayToggle</w:t>
      </w:r>
      <w:r w:rsidRPr="002A29A8">
        <w:rPr>
          <w:rFonts w:ascii="Consolas" w:hAnsi="Consolas" w:cs="Courier New"/>
          <w:sz w:val="19"/>
          <w:szCs w:val="19"/>
        </w:rPr>
        <w:t>( /* [retval][out] */ VARIANT_BOOL *pIsTwoWayToggle);</w:t>
      </w:r>
    </w:p>
    <w:p w14:paraId="6B699379" w14:textId="77777777" w:rsidR="00B538B1" w:rsidRDefault="00B538B1">
      <w:pPr>
        <w:pStyle w:val="BodyText"/>
        <w:spacing w:after="0"/>
        <w:jc w:val="both"/>
        <w:rPr>
          <w:rFonts w:ascii="Verdana" w:hAnsi="Verdana" w:cs="Courier New"/>
        </w:rPr>
      </w:pPr>
    </w:p>
    <w:p w14:paraId="0249BC52" w14:textId="77777777" w:rsidR="00B538B1" w:rsidRDefault="00B538B1">
      <w:pPr>
        <w:pStyle w:val="BodyText"/>
        <w:spacing w:after="0"/>
        <w:jc w:val="both"/>
        <w:rPr>
          <w:rFonts w:ascii="Verdana" w:hAnsi="Verdana" w:cs="Courier New"/>
        </w:rPr>
      </w:pPr>
      <w:r>
        <w:rPr>
          <w:rFonts w:ascii="Verdana" w:hAnsi="Verdana" w:cs="Courier New"/>
        </w:rPr>
        <w:t>When user clicks an add-on’s command, as noted earlier, Alibre Design will obtain the IAddOnCommand interface pointer from the add-on. It will then spawn off the following series of actions:</w:t>
      </w:r>
    </w:p>
    <w:p w14:paraId="3FE9F23F" w14:textId="77777777" w:rsidR="00B538B1" w:rsidRDefault="00B538B1">
      <w:pPr>
        <w:pStyle w:val="BodyText"/>
        <w:spacing w:after="0"/>
        <w:jc w:val="both"/>
        <w:rPr>
          <w:rFonts w:ascii="Verdana" w:hAnsi="Verdana" w:cs="Courier New"/>
        </w:rPr>
      </w:pPr>
    </w:p>
    <w:p w14:paraId="3B7FB2D5" w14:textId="77777777" w:rsidR="00B538B1" w:rsidRDefault="00B538B1">
      <w:pPr>
        <w:pStyle w:val="BodyText"/>
        <w:numPr>
          <w:ilvl w:val="0"/>
          <w:numId w:val="5"/>
        </w:numPr>
        <w:spacing w:after="0"/>
        <w:jc w:val="both"/>
        <w:rPr>
          <w:rFonts w:ascii="Verdana" w:hAnsi="Verdana" w:cs="Courier New"/>
        </w:rPr>
      </w:pPr>
      <w:r>
        <w:rPr>
          <w:rFonts w:ascii="Verdana" w:hAnsi="Verdana" w:cs="Courier New"/>
        </w:rPr>
        <w:t xml:space="preserve">Alibre Design first call </w:t>
      </w:r>
      <w:r>
        <w:rPr>
          <w:rFonts w:ascii="Verdana" w:hAnsi="Verdana" w:cs="Courier New"/>
          <w:b/>
        </w:rPr>
        <w:t>IAlibreAddOnCommand.AddTab (*pAddTab)</w:t>
      </w:r>
      <w:r>
        <w:rPr>
          <w:rFonts w:ascii="Verdana" w:hAnsi="Verdana" w:cs="Courier New"/>
        </w:rPr>
        <w:t xml:space="preserve">.        </w:t>
      </w:r>
    </w:p>
    <w:p w14:paraId="049927B1" w14:textId="77777777" w:rsidR="00B538B1" w:rsidRDefault="00B538B1">
      <w:pPr>
        <w:pStyle w:val="BodyText"/>
        <w:spacing w:after="0"/>
        <w:ind w:left="720"/>
        <w:jc w:val="both"/>
        <w:rPr>
          <w:rFonts w:ascii="Verdana" w:hAnsi="Verdana" w:cs="Courier New"/>
        </w:rPr>
      </w:pPr>
      <w:r>
        <w:rPr>
          <w:rFonts w:ascii="Verdana" w:hAnsi="Verdana" w:cs="Courier New"/>
        </w:rPr>
        <w:t xml:space="preserve">If your command requires showing some GUI inside an add-on specific tab on the Design Explorer, your command needs to return “VARIANT_TRUE” in the function implementation of </w:t>
      </w:r>
      <w:r>
        <w:rPr>
          <w:rFonts w:ascii="Verdana" w:hAnsi="Verdana" w:cs="Courier New"/>
          <w:b/>
        </w:rPr>
        <w:t>AddTab ()</w:t>
      </w:r>
      <w:r>
        <w:rPr>
          <w:rFonts w:ascii="Verdana" w:hAnsi="Verdana" w:cs="Courier New"/>
        </w:rPr>
        <w:t xml:space="preserve"> as shown below:</w:t>
      </w:r>
    </w:p>
    <w:p w14:paraId="1F72F646" w14:textId="77777777" w:rsidR="00B538B1" w:rsidRDefault="00B538B1">
      <w:pPr>
        <w:pStyle w:val="BodyText"/>
        <w:spacing w:after="0"/>
        <w:ind w:left="720"/>
        <w:jc w:val="both"/>
        <w:rPr>
          <w:rFonts w:ascii="Verdana" w:hAnsi="Verdana" w:cs="Courier New"/>
        </w:rPr>
      </w:pPr>
    </w:p>
    <w:p w14:paraId="0FC582C7" w14:textId="77777777" w:rsidR="00B538B1" w:rsidRDefault="00B538B1">
      <w:pPr>
        <w:pStyle w:val="BodyText"/>
        <w:spacing w:after="0"/>
        <w:ind w:left="720"/>
        <w:jc w:val="both"/>
        <w:rPr>
          <w:rFonts w:ascii="Verdana" w:hAnsi="Verdana" w:cs="Courier New"/>
        </w:rPr>
      </w:pPr>
      <w:r>
        <w:rPr>
          <w:rFonts w:ascii="Verdana" w:hAnsi="Verdana" w:cs="Courier New"/>
        </w:rPr>
        <w:t xml:space="preserve">HRESULT _stdcall </w:t>
      </w:r>
      <w:r>
        <w:rPr>
          <w:rFonts w:ascii="Verdana" w:hAnsi="Verdana" w:cs="Courier New"/>
          <w:b/>
          <w:bCs/>
        </w:rPr>
        <w:t>CAddOnCommand::AddTab</w:t>
      </w:r>
      <w:r>
        <w:rPr>
          <w:rFonts w:ascii="Verdana" w:hAnsi="Verdana" w:cs="Courier New"/>
        </w:rPr>
        <w:t xml:space="preserve"> (VARIANT_BOOL *pAddTab)</w:t>
      </w:r>
    </w:p>
    <w:p w14:paraId="28294C97" w14:textId="77777777" w:rsidR="00B538B1" w:rsidRDefault="00B538B1">
      <w:pPr>
        <w:pStyle w:val="BodyText"/>
        <w:spacing w:after="0"/>
        <w:ind w:left="720"/>
        <w:jc w:val="both"/>
        <w:rPr>
          <w:rFonts w:ascii="Verdana" w:hAnsi="Verdana" w:cs="Courier New"/>
        </w:rPr>
      </w:pPr>
      <w:r>
        <w:rPr>
          <w:rFonts w:ascii="Verdana" w:hAnsi="Verdana" w:cs="Courier New"/>
        </w:rPr>
        <w:t>{</w:t>
      </w:r>
    </w:p>
    <w:p w14:paraId="6BC2C193" w14:textId="77777777" w:rsidR="00B538B1" w:rsidRDefault="00B538B1">
      <w:pPr>
        <w:pStyle w:val="BodyText"/>
        <w:spacing w:after="0"/>
        <w:ind w:left="720"/>
        <w:jc w:val="both"/>
        <w:rPr>
          <w:rFonts w:ascii="Verdana" w:hAnsi="Verdana" w:cs="Courier New"/>
        </w:rPr>
      </w:pPr>
      <w:r>
        <w:rPr>
          <w:rFonts w:ascii="Verdana" w:hAnsi="Verdana" w:cs="Courier New"/>
        </w:rPr>
        <w:tab/>
        <w:t>HRESULT hr = S_OK;</w:t>
      </w:r>
    </w:p>
    <w:p w14:paraId="2500CCD4" w14:textId="77777777" w:rsidR="00B538B1" w:rsidRDefault="00B538B1">
      <w:pPr>
        <w:pStyle w:val="BodyText"/>
        <w:spacing w:after="0"/>
        <w:ind w:left="720"/>
        <w:jc w:val="both"/>
        <w:rPr>
          <w:rFonts w:ascii="Verdana" w:hAnsi="Verdana" w:cs="Courier New"/>
        </w:rPr>
      </w:pPr>
      <w:r>
        <w:rPr>
          <w:rFonts w:ascii="Verdana" w:hAnsi="Verdana" w:cs="Courier New"/>
        </w:rPr>
        <w:tab/>
        <w:t>*pAddTab = VARIANT_TRUE;</w:t>
      </w:r>
    </w:p>
    <w:p w14:paraId="4960BBFE" w14:textId="77777777" w:rsidR="00B538B1" w:rsidRDefault="00B538B1">
      <w:pPr>
        <w:pStyle w:val="BodyText"/>
        <w:spacing w:after="0"/>
        <w:ind w:left="720"/>
        <w:jc w:val="both"/>
        <w:rPr>
          <w:rFonts w:ascii="Verdana" w:hAnsi="Verdana" w:cs="Courier New"/>
        </w:rPr>
      </w:pPr>
      <w:r>
        <w:rPr>
          <w:rFonts w:ascii="Verdana" w:hAnsi="Verdana" w:cs="Courier New"/>
        </w:rPr>
        <w:tab/>
        <w:t>return hr;</w:t>
      </w:r>
    </w:p>
    <w:p w14:paraId="46AE40AA" w14:textId="77777777" w:rsidR="00B538B1" w:rsidRDefault="00B538B1">
      <w:pPr>
        <w:pStyle w:val="BodyText"/>
        <w:spacing w:after="0"/>
        <w:ind w:left="720"/>
        <w:jc w:val="both"/>
        <w:rPr>
          <w:rFonts w:ascii="Verdana" w:hAnsi="Verdana" w:cs="Courier New"/>
        </w:rPr>
      </w:pPr>
      <w:r>
        <w:rPr>
          <w:rFonts w:ascii="Verdana" w:hAnsi="Verdana" w:cs="Courier New"/>
        </w:rPr>
        <w:t>}</w:t>
      </w:r>
    </w:p>
    <w:p w14:paraId="08CE6F91" w14:textId="77777777" w:rsidR="00B538B1" w:rsidRDefault="00B538B1">
      <w:pPr>
        <w:pStyle w:val="BodyText"/>
        <w:spacing w:after="0"/>
        <w:ind w:left="720"/>
        <w:jc w:val="both"/>
        <w:rPr>
          <w:rFonts w:ascii="Verdana" w:hAnsi="Verdana" w:cs="Courier New"/>
        </w:rPr>
      </w:pPr>
    </w:p>
    <w:p w14:paraId="54DA4418" w14:textId="04D90B4A" w:rsidR="00B538B1" w:rsidRDefault="00B538B1">
      <w:pPr>
        <w:pStyle w:val="BodyText"/>
        <w:numPr>
          <w:ilvl w:val="0"/>
          <w:numId w:val="5"/>
        </w:numPr>
        <w:spacing w:after="0"/>
        <w:jc w:val="both"/>
        <w:rPr>
          <w:rFonts w:ascii="Verdana" w:hAnsi="Verdana" w:cs="Courier New"/>
        </w:rPr>
      </w:pPr>
      <w:r>
        <w:rPr>
          <w:rFonts w:ascii="Verdana" w:hAnsi="Verdana" w:cs="Courier New"/>
        </w:rPr>
        <w:t xml:space="preserve">Upon receiving TRUE as shown above, AlibreDesign creates a new tab page on Design Explorer for this AddOn. Subsequently, it calls: </w:t>
      </w:r>
      <w:r>
        <w:rPr>
          <w:rFonts w:ascii="Verdana" w:hAnsi="Verdana" w:cs="Courier New"/>
          <w:b/>
        </w:rPr>
        <w:t>IAlibreAddOnCommand.OnShowUI (int</w:t>
      </w:r>
      <w:r w:rsidR="007E4989">
        <w:rPr>
          <w:rFonts w:ascii="Verdana" w:hAnsi="Verdana" w:cs="Courier New"/>
          <w:b/>
        </w:rPr>
        <w:t>64</w:t>
      </w:r>
      <w:r>
        <w:rPr>
          <w:rFonts w:ascii="Verdana" w:hAnsi="Verdana" w:cs="Courier New"/>
          <w:b/>
        </w:rPr>
        <w:t xml:space="preserve"> hWnd)</w:t>
      </w:r>
      <w:r>
        <w:rPr>
          <w:rFonts w:ascii="Verdana" w:hAnsi="Verdana" w:cs="Courier New"/>
        </w:rPr>
        <w:t xml:space="preserve"> which AddOn can implement to add any UI controls under its tab page using the passed handle for parenting purposes. For e.g., say AddOn wants to add a list control. Here is sample code for that:</w:t>
      </w:r>
    </w:p>
    <w:p w14:paraId="61CDCEAD" w14:textId="77777777" w:rsidR="00B538B1" w:rsidRDefault="00B538B1">
      <w:pPr>
        <w:pStyle w:val="BodyText"/>
        <w:spacing w:after="0"/>
        <w:ind w:left="720"/>
        <w:jc w:val="both"/>
        <w:rPr>
          <w:rFonts w:ascii="Verdana" w:hAnsi="Verdana" w:cs="Courier New"/>
        </w:rPr>
      </w:pPr>
    </w:p>
    <w:p w14:paraId="38C49FD6" w14:textId="3CEFECD3" w:rsidR="00B538B1" w:rsidRDefault="00B538B1">
      <w:pPr>
        <w:pStyle w:val="BodyText"/>
        <w:spacing w:after="0"/>
        <w:ind w:left="720"/>
        <w:jc w:val="both"/>
        <w:rPr>
          <w:rFonts w:ascii="Verdana" w:hAnsi="Verdana" w:cs="Courier New"/>
        </w:rPr>
      </w:pPr>
      <w:r>
        <w:rPr>
          <w:rFonts w:ascii="Verdana" w:hAnsi="Verdana" w:cs="Courier New"/>
        </w:rPr>
        <w:t xml:space="preserve">HRESULT _stdcall </w:t>
      </w:r>
      <w:r>
        <w:rPr>
          <w:rFonts w:ascii="Verdana" w:hAnsi="Verdana" w:cs="Courier New"/>
          <w:b/>
          <w:bCs/>
        </w:rPr>
        <w:t xml:space="preserve">CAddOnCommand::OnShowUI </w:t>
      </w:r>
      <w:r>
        <w:rPr>
          <w:rFonts w:ascii="Verdana" w:hAnsi="Verdana" w:cs="Courier New"/>
        </w:rPr>
        <w:t>(int</w:t>
      </w:r>
      <w:r w:rsidR="007E4989">
        <w:rPr>
          <w:rFonts w:ascii="Verdana" w:hAnsi="Verdana" w:cs="Courier New"/>
        </w:rPr>
        <w:t>64</w:t>
      </w:r>
      <w:r>
        <w:rPr>
          <w:rFonts w:ascii="Verdana" w:hAnsi="Verdana" w:cs="Courier New"/>
        </w:rPr>
        <w:t xml:space="preserve"> hWnd)</w:t>
      </w:r>
    </w:p>
    <w:p w14:paraId="0D0B3B85" w14:textId="77777777" w:rsidR="00B538B1" w:rsidRDefault="00B538B1">
      <w:pPr>
        <w:pStyle w:val="BodyText"/>
        <w:spacing w:after="0"/>
        <w:ind w:left="720"/>
        <w:jc w:val="both"/>
        <w:rPr>
          <w:rFonts w:ascii="Verdana" w:hAnsi="Verdana" w:cs="Courier New"/>
        </w:rPr>
      </w:pPr>
      <w:r>
        <w:rPr>
          <w:rFonts w:ascii="Verdana" w:hAnsi="Verdana" w:cs="Courier New"/>
        </w:rPr>
        <w:t>{</w:t>
      </w:r>
    </w:p>
    <w:p w14:paraId="63449DFD" w14:textId="77777777" w:rsidR="00B538B1" w:rsidRDefault="00B538B1">
      <w:pPr>
        <w:pStyle w:val="BodyText"/>
        <w:spacing w:after="0"/>
        <w:ind w:left="1440"/>
        <w:jc w:val="both"/>
        <w:rPr>
          <w:rFonts w:ascii="Verdana" w:hAnsi="Verdana" w:cs="Courier New"/>
        </w:rPr>
      </w:pPr>
      <w:r>
        <w:rPr>
          <w:rFonts w:ascii="Verdana" w:hAnsi="Verdana" w:cs="Courier New"/>
        </w:rPr>
        <w:lastRenderedPageBreak/>
        <w:t>HRESULT hr = S_OK;</w:t>
      </w:r>
    </w:p>
    <w:p w14:paraId="20ECD3DC" w14:textId="77777777" w:rsidR="00B538B1" w:rsidRDefault="00B538B1">
      <w:pPr>
        <w:pStyle w:val="BodyText"/>
        <w:spacing w:after="0"/>
        <w:ind w:left="720" w:firstLine="720"/>
        <w:jc w:val="both"/>
        <w:rPr>
          <w:rFonts w:ascii="Verdana" w:hAnsi="Verdana" w:cs="Courier New"/>
        </w:rPr>
      </w:pPr>
      <w:r>
        <w:rPr>
          <w:rFonts w:ascii="Verdana" w:hAnsi="Verdana" w:cs="Courier New"/>
        </w:rPr>
        <w:t>CWnd*</w:t>
      </w:r>
      <w:r>
        <w:rPr>
          <w:rFonts w:ascii="Verdana" w:hAnsi="Verdana" w:cs="Courier New"/>
        </w:rPr>
        <w:tab/>
        <w:t>cWindow = CWnd::FromHandle ((HWND) hWnd);</w:t>
      </w:r>
    </w:p>
    <w:p w14:paraId="6BB9E253" w14:textId="77777777" w:rsidR="00B538B1" w:rsidRDefault="00B538B1">
      <w:pPr>
        <w:pStyle w:val="BodyText"/>
        <w:spacing w:after="0"/>
        <w:ind w:left="1440"/>
        <w:jc w:val="both"/>
        <w:rPr>
          <w:rFonts w:ascii="Verdana" w:hAnsi="Verdana" w:cs="Courier New"/>
        </w:rPr>
      </w:pPr>
      <w:r>
        <w:rPr>
          <w:rFonts w:ascii="Verdana" w:hAnsi="Verdana" w:cs="Courier New"/>
        </w:rPr>
        <w:tab/>
      </w:r>
    </w:p>
    <w:p w14:paraId="0A567E02" w14:textId="77777777" w:rsidR="00B538B1" w:rsidRDefault="00B538B1">
      <w:pPr>
        <w:pStyle w:val="BodyText"/>
        <w:spacing w:after="0"/>
        <w:ind w:left="1440"/>
        <w:jc w:val="both"/>
        <w:rPr>
          <w:rFonts w:ascii="Verdana" w:hAnsi="Verdana" w:cs="Courier New"/>
        </w:rPr>
      </w:pPr>
      <w:r>
        <w:rPr>
          <w:rFonts w:ascii="Verdana" w:hAnsi="Verdana" w:cs="Courier New"/>
        </w:rPr>
        <w:t>// Initialize List control</w:t>
      </w:r>
    </w:p>
    <w:p w14:paraId="2C8E509B" w14:textId="77777777" w:rsidR="00B538B1" w:rsidRDefault="00B538B1">
      <w:pPr>
        <w:pStyle w:val="BodyText"/>
        <w:spacing w:after="0"/>
        <w:ind w:left="720" w:firstLine="720"/>
        <w:jc w:val="both"/>
        <w:rPr>
          <w:rFonts w:ascii="Verdana" w:hAnsi="Verdana" w:cs="Courier New"/>
        </w:rPr>
      </w:pPr>
      <w:r>
        <w:rPr>
          <w:rFonts w:ascii="Verdana" w:hAnsi="Verdana" w:cs="Courier New"/>
        </w:rPr>
        <w:t>CListCtrl* lstParNames = new CListCtrl ();</w:t>
      </w:r>
    </w:p>
    <w:p w14:paraId="745CD1B6" w14:textId="77777777" w:rsidR="00B538B1" w:rsidRDefault="00B538B1">
      <w:pPr>
        <w:pStyle w:val="BodyText"/>
        <w:spacing w:after="0"/>
        <w:ind w:left="1440"/>
        <w:jc w:val="both"/>
        <w:rPr>
          <w:rFonts w:ascii="Verdana" w:hAnsi="Verdana" w:cs="Courier New"/>
        </w:rPr>
      </w:pPr>
      <w:r>
        <w:rPr>
          <w:rFonts w:ascii="Verdana" w:hAnsi="Verdana" w:cs="Courier New"/>
        </w:rPr>
        <w:t>lstParNames-&gt;Create (WS_CHILD|WS_VISIBLE|WS_BORDER|LVS_LIST,</w:t>
      </w:r>
      <w:r>
        <w:rPr>
          <w:rFonts w:ascii="Verdana" w:hAnsi="Verdana" w:cs="Courier New"/>
        </w:rPr>
        <w:br/>
        <w:t xml:space="preserve">                                  CRect(10,10,200,200), cWindow, 1);</w:t>
      </w:r>
      <w:r>
        <w:rPr>
          <w:rFonts w:ascii="Verdana" w:hAnsi="Verdana" w:cs="Courier New"/>
        </w:rPr>
        <w:tab/>
      </w:r>
    </w:p>
    <w:p w14:paraId="316F7C79" w14:textId="77777777" w:rsidR="00B538B1" w:rsidRDefault="00B538B1">
      <w:pPr>
        <w:pStyle w:val="BodyText"/>
        <w:spacing w:after="0"/>
        <w:ind w:left="720" w:firstLine="720"/>
        <w:jc w:val="both"/>
        <w:rPr>
          <w:rFonts w:ascii="Verdana" w:hAnsi="Verdana" w:cs="Courier New"/>
        </w:rPr>
      </w:pPr>
      <w:r>
        <w:rPr>
          <w:rFonts w:ascii="Verdana" w:hAnsi="Verdana" w:cs="Courier New"/>
        </w:rPr>
        <w:t>// Add your list items here.</w:t>
      </w:r>
    </w:p>
    <w:p w14:paraId="23DE523C" w14:textId="77777777" w:rsidR="00B538B1" w:rsidRDefault="00B538B1">
      <w:pPr>
        <w:pStyle w:val="BodyText"/>
        <w:spacing w:after="0"/>
        <w:ind w:left="720" w:firstLine="720"/>
        <w:jc w:val="both"/>
        <w:rPr>
          <w:rFonts w:ascii="Verdana" w:hAnsi="Verdana" w:cs="Courier New"/>
        </w:rPr>
      </w:pPr>
    </w:p>
    <w:p w14:paraId="1DF61493" w14:textId="77777777" w:rsidR="00B538B1" w:rsidRDefault="00B538B1">
      <w:pPr>
        <w:pStyle w:val="BodyText"/>
        <w:spacing w:after="0"/>
        <w:ind w:left="1440"/>
        <w:jc w:val="both"/>
        <w:rPr>
          <w:rFonts w:ascii="Verdana" w:hAnsi="Verdana" w:cs="Courier New"/>
        </w:rPr>
      </w:pPr>
      <w:r>
        <w:rPr>
          <w:rFonts w:ascii="Verdana" w:hAnsi="Verdana" w:cs="Courier New"/>
        </w:rPr>
        <w:t>return hr;</w:t>
      </w:r>
    </w:p>
    <w:p w14:paraId="7AE58401" w14:textId="77777777" w:rsidR="00B538B1" w:rsidRDefault="00B538B1">
      <w:pPr>
        <w:pStyle w:val="BodyText"/>
        <w:spacing w:after="0"/>
        <w:ind w:left="720"/>
        <w:jc w:val="both"/>
        <w:rPr>
          <w:rFonts w:ascii="Verdana" w:hAnsi="Verdana" w:cs="Courier New"/>
        </w:rPr>
      </w:pPr>
      <w:r>
        <w:rPr>
          <w:rFonts w:ascii="Verdana" w:hAnsi="Verdana" w:cs="Courier New"/>
        </w:rPr>
        <w:t>}</w:t>
      </w:r>
    </w:p>
    <w:p w14:paraId="52E56223" w14:textId="77777777" w:rsidR="00B538B1" w:rsidRDefault="00B538B1">
      <w:pPr>
        <w:pStyle w:val="BodyText"/>
        <w:spacing w:after="0"/>
        <w:jc w:val="both"/>
        <w:rPr>
          <w:rFonts w:ascii="Verdana" w:hAnsi="Verdana" w:cs="Courier New"/>
        </w:rPr>
      </w:pPr>
    </w:p>
    <w:p w14:paraId="48A90E0E" w14:textId="77777777" w:rsidR="00B538B1" w:rsidRDefault="00B538B1">
      <w:pPr>
        <w:pStyle w:val="BodyText"/>
        <w:numPr>
          <w:ilvl w:val="0"/>
          <w:numId w:val="1"/>
        </w:numPr>
        <w:jc w:val="both"/>
        <w:rPr>
          <w:rFonts w:ascii="Verdana" w:hAnsi="Verdana" w:cs="Courier New"/>
        </w:rPr>
      </w:pPr>
      <w:r>
        <w:rPr>
          <w:rFonts w:ascii="Verdana" w:hAnsi="Verdana" w:cs="Courier New"/>
        </w:rPr>
        <w:t xml:space="preserve">Next, AlibreDesign checks whether this command is a two-way toggle command by calling </w:t>
      </w:r>
      <w:r>
        <w:rPr>
          <w:rFonts w:ascii="Verdana" w:hAnsi="Verdana" w:cs="Courier New"/>
          <w:b/>
        </w:rPr>
        <w:t>IAlibreAddOnCommand.IsTwoWayToggle(*pIsTwoWayToggle).</w:t>
      </w:r>
      <w:r>
        <w:rPr>
          <w:rFonts w:ascii="Verdana" w:hAnsi="Verdana" w:cs="Courier New"/>
        </w:rPr>
        <w:t xml:space="preserve"> If add-on returns back TRUE value, </w:t>
      </w:r>
      <w:r>
        <w:rPr>
          <w:rFonts w:ascii="Verdana" w:hAnsi="Verdana" w:cs="Courier New"/>
          <w:b/>
        </w:rPr>
        <w:t>IAlibreAddOnCommand.OnComplete ()</w:t>
      </w:r>
      <w:r>
        <w:rPr>
          <w:rFonts w:ascii="Verdana" w:hAnsi="Verdana" w:cs="Courier New"/>
        </w:rPr>
        <w:t xml:space="preserve"> is called next. AddOn can do any finishing work here. If it is not a two-way toggle command, AlibreDesign activates a ‘Listener’ to watch on user and canvas events/ updates. This listener will remain active until another tool/command is activated. </w:t>
      </w:r>
    </w:p>
    <w:p w14:paraId="05338F1F" w14:textId="77777777" w:rsidR="00B538B1" w:rsidRPr="002A29A8" w:rsidRDefault="00B538B1">
      <w:pPr>
        <w:pStyle w:val="BodyText"/>
        <w:numPr>
          <w:ilvl w:val="0"/>
          <w:numId w:val="1"/>
        </w:numPr>
        <w:jc w:val="both"/>
        <w:rPr>
          <w:rFonts w:ascii="Consolas" w:hAnsi="Consolas" w:cs="Courier New"/>
          <w:sz w:val="19"/>
          <w:szCs w:val="19"/>
        </w:rPr>
      </w:pPr>
      <w:r>
        <w:rPr>
          <w:rFonts w:ascii="Verdana" w:hAnsi="Verdana" w:cs="Courier New"/>
        </w:rPr>
        <w:t xml:space="preserve">Alibre creates an object of type IADAddOnCommandSite for the activated command and passes it to add-on command via the property: </w:t>
      </w:r>
      <w:r>
        <w:rPr>
          <w:rFonts w:ascii="Verdana" w:hAnsi="Verdana" w:cs="Courier New"/>
          <w:b/>
        </w:rPr>
        <w:t>IAlibreAddOnCommand.putref_CommandSite ( IADAddOnCommandSite *pSite )</w:t>
      </w:r>
      <w:r>
        <w:rPr>
          <w:rFonts w:ascii="Verdana" w:hAnsi="Verdana" w:cs="Courier New"/>
        </w:rPr>
        <w:t xml:space="preserve">. </w:t>
      </w:r>
      <w:r>
        <w:rPr>
          <w:rFonts w:ascii="Verdana" w:hAnsi="Verdana" w:cs="Courier New"/>
        </w:rPr>
        <w:br/>
        <w:t>If the command wants to override rendering, this is one place to convey that information to AlibreDesign. For example, a suggested implementation is shown below</w:t>
      </w:r>
      <w:r>
        <w:rPr>
          <w:rFonts w:ascii="Verdana" w:hAnsi="Verdana" w:cs="Courier New"/>
        </w:rPr>
        <w:br/>
      </w:r>
      <w:r>
        <w:rPr>
          <w:rFonts w:ascii="Verdana" w:hAnsi="Verdana" w:cs="Courier New"/>
        </w:rPr>
        <w:br/>
      </w:r>
      <w:r w:rsidRPr="002A29A8">
        <w:rPr>
          <w:rFonts w:ascii="Consolas" w:hAnsi="Consolas" w:cs="Courier New"/>
          <w:sz w:val="19"/>
          <w:szCs w:val="19"/>
        </w:rPr>
        <w:t>HRESULT _stdcall CAddOnCommand::putref_CommandSite(/* [in] */ IADAddOnCommandSite *pSite)</w:t>
      </w:r>
    </w:p>
    <w:p w14:paraId="42EF7971"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w:t>
      </w:r>
    </w:p>
    <w:p w14:paraId="08FA29A4"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HRESULT hr = S_OK;</w:t>
      </w:r>
    </w:p>
    <w:p w14:paraId="07547A01"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p>
    <w:p w14:paraId="234F1B8A"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if (pSite)</w:t>
      </w:r>
    </w:p>
    <w:p w14:paraId="0424B902"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w:t>
      </w:r>
    </w:p>
    <w:p w14:paraId="2BA53B62"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r w:rsidRPr="002A29A8">
        <w:rPr>
          <w:rFonts w:ascii="Consolas" w:hAnsi="Consolas" w:cs="Courier New"/>
          <w:sz w:val="19"/>
          <w:szCs w:val="19"/>
        </w:rPr>
        <w:tab/>
        <w:t>hr = pSite-&gt;OverrideRender (VARIANT_FALSE);</w:t>
      </w:r>
    </w:p>
    <w:p w14:paraId="5043CB0F" w14:textId="77777777" w:rsidR="00B538B1" w:rsidRPr="002A29A8" w:rsidRDefault="00B538B1">
      <w:pPr>
        <w:pStyle w:val="BodyText"/>
        <w:spacing w:after="0"/>
        <w:ind w:left="720"/>
        <w:jc w:val="both"/>
        <w:rPr>
          <w:rFonts w:ascii="Consolas" w:hAnsi="Consolas" w:cs="Courier New"/>
          <w:sz w:val="19"/>
          <w:szCs w:val="19"/>
        </w:rPr>
      </w:pPr>
      <w:bookmarkStart w:id="1" w:name="_GoBack"/>
      <w:bookmarkEnd w:id="1"/>
      <w:r w:rsidRPr="002A29A8">
        <w:rPr>
          <w:rFonts w:ascii="Consolas" w:hAnsi="Consolas" w:cs="Courier New"/>
          <w:sz w:val="19"/>
          <w:szCs w:val="19"/>
        </w:rPr>
        <w:tab/>
      </w:r>
      <w:r w:rsidRPr="002A29A8">
        <w:rPr>
          <w:rFonts w:ascii="Consolas" w:hAnsi="Consolas" w:cs="Courier New"/>
          <w:sz w:val="19"/>
          <w:szCs w:val="19"/>
        </w:rPr>
        <w:tab/>
      </w:r>
    </w:p>
    <w:p w14:paraId="1331B25C"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r w:rsidRPr="002A29A8">
        <w:rPr>
          <w:rFonts w:ascii="Consolas" w:hAnsi="Consolas" w:cs="Courier New"/>
          <w:sz w:val="19"/>
          <w:szCs w:val="19"/>
        </w:rPr>
        <w:tab/>
        <w:t>// Keep the pointer to a class level variable for future use.</w:t>
      </w:r>
    </w:p>
    <w:p w14:paraId="005C7D37"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r w:rsidRPr="002A29A8">
        <w:rPr>
          <w:rFonts w:ascii="Consolas" w:hAnsi="Consolas" w:cs="Courier New"/>
          <w:sz w:val="19"/>
          <w:szCs w:val="19"/>
        </w:rPr>
        <w:tab/>
        <w:t>hr = pSite-&gt;QueryInterface (&amp;m_pCmdSite);</w:t>
      </w:r>
    </w:p>
    <w:p w14:paraId="4286D95D"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w:t>
      </w:r>
    </w:p>
    <w:p w14:paraId="6134B433"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return hr;</w:t>
      </w:r>
    </w:p>
    <w:p w14:paraId="202DEC99"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w:t>
      </w:r>
    </w:p>
    <w:p w14:paraId="07459315" w14:textId="77777777" w:rsidR="00B538B1" w:rsidRDefault="00B538B1">
      <w:pPr>
        <w:pStyle w:val="BodyText"/>
        <w:spacing w:after="0"/>
        <w:ind w:left="720"/>
        <w:jc w:val="both"/>
        <w:rPr>
          <w:rFonts w:ascii="Verdana" w:hAnsi="Verdana" w:cs="Courier New"/>
        </w:rPr>
      </w:pPr>
    </w:p>
    <w:p w14:paraId="23809B7B" w14:textId="77777777" w:rsidR="00B538B1" w:rsidRDefault="00B538B1">
      <w:pPr>
        <w:pStyle w:val="BodyText"/>
        <w:spacing w:after="0"/>
        <w:ind w:left="720"/>
        <w:jc w:val="both"/>
        <w:rPr>
          <w:rFonts w:ascii="Verdana" w:hAnsi="Verdana" w:cs="Courier New"/>
        </w:rPr>
      </w:pPr>
      <w:r>
        <w:rPr>
          <w:rFonts w:ascii="Verdana" w:hAnsi="Verdana" w:cs="Courier New"/>
        </w:rPr>
        <w:t>The command site interface exposes some useful methods that the command could use during its lifetime.</w:t>
      </w:r>
    </w:p>
    <w:p w14:paraId="6537F28F" w14:textId="77777777" w:rsidR="00B538B1" w:rsidRDefault="00B538B1">
      <w:pPr>
        <w:pStyle w:val="BodyText"/>
        <w:spacing w:after="0"/>
        <w:jc w:val="both"/>
        <w:rPr>
          <w:rFonts w:ascii="Verdana" w:hAnsi="Verdana" w:cs="Courier New"/>
        </w:rPr>
      </w:pPr>
    </w:p>
    <w:p w14:paraId="4830674D" w14:textId="77777777" w:rsidR="00B538B1" w:rsidRDefault="00B538B1">
      <w:pPr>
        <w:pStyle w:val="BodyText"/>
        <w:numPr>
          <w:ilvl w:val="0"/>
          <w:numId w:val="6"/>
        </w:numPr>
        <w:spacing w:after="0"/>
        <w:jc w:val="both"/>
        <w:rPr>
          <w:rFonts w:ascii="Verdana" w:hAnsi="Verdana" w:cs="Courier New"/>
        </w:rPr>
      </w:pPr>
      <w:r>
        <w:rPr>
          <w:rFonts w:ascii="Verdana" w:hAnsi="Verdana" w:cs="Courier New"/>
        </w:rPr>
        <w:t>If AddOn would like to act based on mouse moves or selection changes, necessary implementation could be provided for other event handling methods in IAlibreAddOnCommand interface.</w:t>
      </w:r>
    </w:p>
    <w:p w14:paraId="6DFB9E20" w14:textId="77777777" w:rsidR="00B538B1" w:rsidRDefault="00B538B1">
      <w:pPr>
        <w:pStyle w:val="BodyText"/>
        <w:spacing w:after="0"/>
        <w:ind w:left="360"/>
        <w:jc w:val="both"/>
        <w:rPr>
          <w:rFonts w:ascii="Verdana" w:hAnsi="Verdana" w:cs="Courier New"/>
        </w:rPr>
      </w:pPr>
    </w:p>
    <w:p w14:paraId="5C087A6A" w14:textId="77777777" w:rsidR="00B538B1" w:rsidRDefault="00B538B1">
      <w:pPr>
        <w:pStyle w:val="BodyText"/>
        <w:numPr>
          <w:ilvl w:val="0"/>
          <w:numId w:val="6"/>
        </w:numPr>
        <w:spacing w:after="0"/>
        <w:jc w:val="both"/>
        <w:rPr>
          <w:rFonts w:ascii="Verdana" w:hAnsi="Verdana" w:cs="Arial"/>
        </w:rPr>
      </w:pPr>
      <w:r>
        <w:rPr>
          <w:rFonts w:ascii="Verdana" w:hAnsi="Verdana" w:cs="Courier New"/>
        </w:rPr>
        <w:t xml:space="preserve">Alibre Design calls IAlibreAddOnCommand.Terminate ( ) when the add-on command is terminated, say, as a result of user activating another command. It is worthy to note here that the add-on command could programmatically terminate itself by calling the </w:t>
      </w:r>
      <w:r>
        <w:rPr>
          <w:rFonts w:ascii="Verdana" w:hAnsi="Verdana" w:cs="Courier New"/>
          <w:b/>
        </w:rPr>
        <w:t>IADAddOnCommandSite.Terminate ( )</w:t>
      </w:r>
      <w:r>
        <w:rPr>
          <w:rFonts w:ascii="Verdana" w:hAnsi="Verdana" w:cs="Courier New"/>
        </w:rPr>
        <w:t xml:space="preserve"> method. </w:t>
      </w:r>
    </w:p>
    <w:sectPr w:rsidR="00B538B1">
      <w:pgSz w:w="12240" w:h="15840"/>
      <w:pgMar w:top="126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0634E"/>
    <w:multiLevelType w:val="hybridMultilevel"/>
    <w:tmpl w:val="E10069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F04BA1"/>
    <w:multiLevelType w:val="hybridMultilevel"/>
    <w:tmpl w:val="3BF23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687809"/>
    <w:multiLevelType w:val="hybridMultilevel"/>
    <w:tmpl w:val="A40AA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AD35B9"/>
    <w:multiLevelType w:val="hybridMultilevel"/>
    <w:tmpl w:val="EEAC065E"/>
    <w:lvl w:ilvl="0" w:tplc="57A49A88">
      <w:start w:val="1"/>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4" w15:restartNumberingAfterBreak="0">
    <w:nsid w:val="7AEF74DB"/>
    <w:multiLevelType w:val="hybridMultilevel"/>
    <w:tmpl w:val="9B6ACF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C74800"/>
    <w:multiLevelType w:val="hybridMultilevel"/>
    <w:tmpl w:val="D4846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34"/>
    <w:rsid w:val="002A29A8"/>
    <w:rsid w:val="004B7E2B"/>
    <w:rsid w:val="007E4989"/>
    <w:rsid w:val="008B5EE9"/>
    <w:rsid w:val="00B538B1"/>
    <w:rsid w:val="00D02D04"/>
    <w:rsid w:val="00E34734"/>
    <w:rsid w:val="00EE38B1"/>
    <w:rsid w:val="00F625B7"/>
    <w:rsid w:val="00FB4F0D"/>
    <w:rsid w:val="27E401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F0B2"/>
  <w15:chartTrackingRefBased/>
  <w15:docId w15:val="{224BEDFF-3906-47EA-A535-5B78F873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eastAsia="en-US"/>
    </w:rPr>
  </w:style>
  <w:style w:type="paragraph" w:styleId="Heading2">
    <w:name w:val="heading 2"/>
    <w:basedOn w:val="Normal"/>
    <w:next w:val="BodyText"/>
    <w:qFormat/>
    <w:pPr>
      <w:keepNext/>
      <w:keepLines/>
      <w:spacing w:before="240" w:line="240" w:lineRule="atLeast"/>
      <w:outlineLvl w:val="1"/>
    </w:pPr>
    <w:rPr>
      <w:rFonts w:ascii="Verdana" w:hAnsi="Verdana"/>
      <w:b/>
      <w:spacing w:val="-15"/>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line="240" w:lineRule="atLeast"/>
    </w:pPr>
    <w:rPr>
      <w:rFonts w:ascii="Arial" w:hAnsi="Arial"/>
      <w:spacing w:val="-5"/>
      <w:sz w:val="20"/>
      <w:szCs w:val="20"/>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2909</Words>
  <Characters>17630</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Steps to implement tightly integrated Add-On in C++:</vt:lpstr>
    </vt:vector>
  </TitlesOfParts>
  <Company>Alibre, Inc</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to implement tightly integrated Add-On in C++:</dc:title>
  <dc:subject/>
  <dc:creator>Ashok Srinivasan</dc:creator>
  <cp:keywords/>
  <dc:description/>
  <cp:lastModifiedBy>Ashok Srinivasan</cp:lastModifiedBy>
  <cp:revision>47</cp:revision>
  <dcterms:created xsi:type="dcterms:W3CDTF">2019-08-13T19:44:00Z</dcterms:created>
  <dcterms:modified xsi:type="dcterms:W3CDTF">2019-08-13T20:27:00Z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-1144807031</vt:i4>
  </property>
  <property fmtid="{D5CDD505-2E9C-101B-9397-08002B2CF9AE}" pid="3" name="_EmailSubject">
    <vt:lpwstr>Animation AddOn sample</vt:lpwstr>
  </property>
  <property fmtid="{D5CDD505-2E9C-101B-9397-08002B2CF9AE}" pid="4" name="_AuthorEmail">
    <vt:lpwstr>ashoks@alibre.com</vt:lpwstr>
  </property>
  <property fmtid="{D5CDD505-2E9C-101B-9397-08002B2CF9AE}" pid="5" name="_AuthorEmailDisplayName">
    <vt:lpwstr>Ashok Srinivasan</vt:lpwstr>
  </property>
  <property fmtid="{D5CDD505-2E9C-101B-9397-08002B2CF9AE}" pid="6" name="_ReviewingToolsShownOnce">
    <vt:lpwstr/>
  </property>
</Properties>
</file>